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AEEFF" w14:textId="77777777" w:rsidR="00365DE2" w:rsidRPr="00151D2C" w:rsidRDefault="00365DE2" w:rsidP="00174530">
      <w:pPr>
        <w:jc w:val="center"/>
        <w:rPr>
          <w:b/>
        </w:rPr>
      </w:pPr>
      <w:r w:rsidRPr="00151D2C">
        <w:rPr>
          <w:b/>
        </w:rPr>
        <w:t xml:space="preserve">Pitching for Project Flame </w:t>
      </w:r>
      <w:r w:rsidR="009B16EA">
        <w:rPr>
          <w:b/>
        </w:rPr>
        <w:t>Awards</w:t>
      </w:r>
    </w:p>
    <w:p w14:paraId="1D9F7A6A" w14:textId="77777777" w:rsidR="00B34805" w:rsidRPr="00F93288" w:rsidRDefault="00B34805">
      <w:pPr>
        <w:rPr>
          <w:rFonts w:eastAsia="PMingLiU"/>
          <w:b/>
          <w:lang w:eastAsia="zh-HK"/>
        </w:rPr>
      </w:pPr>
      <w:r>
        <w:rPr>
          <w:rFonts w:eastAsia="PMingLiU" w:hint="eastAsia"/>
          <w:b/>
          <w:lang w:eastAsia="zh-HK"/>
        </w:rPr>
        <w:t>International Symposium in Discovery and Idea Incubation for Realizable and Scalable Social Impact</w:t>
      </w:r>
    </w:p>
    <w:p w14:paraId="0A27FCD1" w14:textId="77777777" w:rsidR="00333B8D" w:rsidRDefault="00415A8F" w:rsidP="00C1001E">
      <w:pPr>
        <w:rPr>
          <w:b/>
        </w:rPr>
      </w:pPr>
      <w:r>
        <w:rPr>
          <w:b/>
        </w:rPr>
        <w:t>Do</w:t>
      </w:r>
      <w:r w:rsidR="003E09A3">
        <w:rPr>
          <w:b/>
        </w:rPr>
        <w:t xml:space="preserve"> you </w:t>
      </w:r>
      <w:r w:rsidR="00BC7E0B">
        <w:rPr>
          <w:b/>
        </w:rPr>
        <w:t>w</w:t>
      </w:r>
      <w:r w:rsidR="00333B8D">
        <w:rPr>
          <w:b/>
        </w:rPr>
        <w:t xml:space="preserve">ant to </w:t>
      </w:r>
      <w:r w:rsidR="00BC7E0B">
        <w:rPr>
          <w:b/>
        </w:rPr>
        <w:t>make</w:t>
      </w:r>
      <w:r w:rsidR="00333B8D">
        <w:rPr>
          <w:b/>
        </w:rPr>
        <w:t xml:space="preserve"> a</w:t>
      </w:r>
      <w:ins w:id="0" w:author="Yovela" w:date="2013-10-09T18:29:00Z">
        <w:r w:rsidR="0009699F">
          <w:rPr>
            <w:rFonts w:hint="eastAsia"/>
            <w:b/>
            <w:lang w:eastAsia="zh-HK"/>
          </w:rPr>
          <w:t xml:space="preserve"> social </w:t>
        </w:r>
      </w:ins>
      <w:del w:id="1" w:author="Yovela" w:date="2013-10-09T18:29:00Z">
        <w:r w:rsidR="00333B8D" w:rsidDel="0009699F">
          <w:rPr>
            <w:b/>
          </w:rPr>
          <w:delText>n</w:delText>
        </w:r>
      </w:del>
      <w:r w:rsidR="00333B8D">
        <w:rPr>
          <w:b/>
        </w:rPr>
        <w:t xml:space="preserve"> impact</w:t>
      </w:r>
      <w:ins w:id="2" w:author="Yovela" w:date="2013-10-09T18:29:00Z">
        <w:r w:rsidR="0009699F">
          <w:rPr>
            <w:rFonts w:hint="eastAsia"/>
            <w:b/>
            <w:lang w:eastAsia="zh-HK"/>
          </w:rPr>
          <w:t xml:space="preserve"> by solving</w:t>
        </w:r>
      </w:ins>
      <w:r w:rsidR="00333B8D">
        <w:rPr>
          <w:b/>
        </w:rPr>
        <w:t xml:space="preserve"> on problems of poverty, social exclusion or the environment</w:t>
      </w:r>
      <w:r w:rsidR="003E09A3">
        <w:rPr>
          <w:b/>
        </w:rPr>
        <w:t>?</w:t>
      </w:r>
    </w:p>
    <w:p w14:paraId="3B1A9C44" w14:textId="77777777" w:rsidR="00C1001E" w:rsidRDefault="00C1001E" w:rsidP="00C1001E">
      <w:pPr>
        <w:rPr>
          <w:b/>
        </w:rPr>
      </w:pPr>
      <w:r>
        <w:rPr>
          <w:b/>
        </w:rPr>
        <w:t>If you believe YOUR ideas and actions can make a difference, then</w:t>
      </w:r>
      <w:r w:rsidR="00415A8F">
        <w:rPr>
          <w:b/>
        </w:rPr>
        <w:t>,</w:t>
      </w:r>
      <w:r>
        <w:rPr>
          <w:b/>
        </w:rPr>
        <w:t xml:space="preserve"> </w:t>
      </w:r>
    </w:p>
    <w:p w14:paraId="06E9BB57" w14:textId="77777777" w:rsidR="00572690" w:rsidRDefault="00415A8F" w:rsidP="00C1001E">
      <w:pPr>
        <w:jc w:val="center"/>
        <w:rPr>
          <w:b/>
          <w:sz w:val="32"/>
          <w:szCs w:val="32"/>
        </w:rPr>
      </w:pPr>
      <w:r w:rsidRPr="00415A8F">
        <w:rPr>
          <w:b/>
          <w:sz w:val="32"/>
          <w:szCs w:val="32"/>
        </w:rPr>
        <w:t xml:space="preserve">Show Us </w:t>
      </w:r>
      <w:r w:rsidR="00C1001E" w:rsidRPr="00C1001E">
        <w:rPr>
          <w:b/>
          <w:sz w:val="32"/>
          <w:szCs w:val="32"/>
        </w:rPr>
        <w:t>NOW</w:t>
      </w:r>
      <w:r w:rsidR="00572690">
        <w:rPr>
          <w:b/>
          <w:sz w:val="32"/>
          <w:szCs w:val="32"/>
        </w:rPr>
        <w:t xml:space="preserve">! </w:t>
      </w:r>
    </w:p>
    <w:p w14:paraId="4FC4BBE4" w14:textId="77777777" w:rsidR="00C1001E" w:rsidRPr="00C1001E" w:rsidRDefault="00572690" w:rsidP="00C1001E">
      <w:pPr>
        <w:jc w:val="center"/>
        <w:rPr>
          <w:b/>
          <w:sz w:val="32"/>
          <w:szCs w:val="32"/>
        </w:rPr>
      </w:pPr>
      <w:r>
        <w:rPr>
          <w:b/>
          <w:sz w:val="32"/>
          <w:szCs w:val="32"/>
        </w:rPr>
        <w:t>Pitch for</w:t>
      </w:r>
      <w:r w:rsidR="00BA6D40">
        <w:rPr>
          <w:b/>
          <w:sz w:val="32"/>
          <w:szCs w:val="32"/>
        </w:rPr>
        <w:t xml:space="preserve"> Project Flame </w:t>
      </w:r>
      <w:r w:rsidR="009B16EA">
        <w:rPr>
          <w:b/>
          <w:sz w:val="32"/>
          <w:szCs w:val="32"/>
        </w:rPr>
        <w:t>Awards</w:t>
      </w:r>
      <w:r w:rsidR="00BA6D40">
        <w:rPr>
          <w:b/>
          <w:sz w:val="32"/>
          <w:szCs w:val="32"/>
        </w:rPr>
        <w:t xml:space="preserve"> and MasterClass</w:t>
      </w:r>
      <w:r>
        <w:rPr>
          <w:b/>
          <w:sz w:val="32"/>
          <w:szCs w:val="32"/>
        </w:rPr>
        <w:t>es</w:t>
      </w:r>
      <w:r w:rsidR="00BA6D40">
        <w:rPr>
          <w:b/>
          <w:sz w:val="32"/>
          <w:szCs w:val="32"/>
        </w:rPr>
        <w:t xml:space="preserve"> with Michael Norton</w:t>
      </w:r>
      <w:r>
        <w:rPr>
          <w:b/>
          <w:sz w:val="32"/>
          <w:szCs w:val="32"/>
        </w:rPr>
        <w:t xml:space="preserve"> and Francis Ngai</w:t>
      </w:r>
      <w:r w:rsidR="00C1001E" w:rsidRPr="00C1001E">
        <w:rPr>
          <w:b/>
          <w:sz w:val="32"/>
          <w:szCs w:val="32"/>
        </w:rPr>
        <w:t>!</w:t>
      </w:r>
    </w:p>
    <w:p w14:paraId="4968F803" w14:textId="77777777" w:rsidR="00F923A0" w:rsidRPr="009B16EA" w:rsidRDefault="003E09A3">
      <w:pPr>
        <w:rPr>
          <w:b/>
        </w:rPr>
      </w:pPr>
      <w:r>
        <w:rPr>
          <w:b/>
        </w:rPr>
        <w:t>Project Flame</w:t>
      </w:r>
      <w:r w:rsidR="00F923A0">
        <w:rPr>
          <w:b/>
        </w:rPr>
        <w:t xml:space="preserve"> is calling for </w:t>
      </w:r>
      <w:r w:rsidR="00333B8D" w:rsidRPr="00BC7E0B">
        <w:rPr>
          <w:b/>
        </w:rPr>
        <w:t>aspiring or practicing social innovator</w:t>
      </w:r>
      <w:r w:rsidR="00F923A0">
        <w:rPr>
          <w:b/>
        </w:rPr>
        <w:t>s</w:t>
      </w:r>
      <w:r w:rsidR="009B16EA">
        <w:rPr>
          <w:b/>
        </w:rPr>
        <w:t>,</w:t>
      </w:r>
      <w:r w:rsidR="00333B8D" w:rsidRPr="00BC7E0B">
        <w:rPr>
          <w:b/>
        </w:rPr>
        <w:t xml:space="preserve"> </w:t>
      </w:r>
      <w:r w:rsidR="009B16EA" w:rsidRPr="00BC7E0B">
        <w:rPr>
          <w:b/>
        </w:rPr>
        <w:t>entrepreneur</w:t>
      </w:r>
      <w:r w:rsidR="009B16EA">
        <w:rPr>
          <w:b/>
        </w:rPr>
        <w:t>s and s</w:t>
      </w:r>
      <w:r w:rsidR="00415A8F" w:rsidRPr="00BC7E0B">
        <w:rPr>
          <w:b/>
        </w:rPr>
        <w:t>tudent</w:t>
      </w:r>
      <w:r w:rsidR="00415A8F">
        <w:rPr>
          <w:b/>
        </w:rPr>
        <w:t xml:space="preserve">s </w:t>
      </w:r>
      <w:r w:rsidR="00BC7E0B">
        <w:rPr>
          <w:b/>
        </w:rPr>
        <w:t xml:space="preserve">to </w:t>
      </w:r>
      <w:r w:rsidR="00C1001E">
        <w:rPr>
          <w:b/>
        </w:rPr>
        <w:t xml:space="preserve">share and improve </w:t>
      </w:r>
      <w:r w:rsidR="00F923A0">
        <w:rPr>
          <w:b/>
        </w:rPr>
        <w:t xml:space="preserve">their </w:t>
      </w:r>
      <w:r w:rsidR="00C1001E">
        <w:rPr>
          <w:b/>
        </w:rPr>
        <w:t xml:space="preserve">ideas </w:t>
      </w:r>
      <w:r>
        <w:rPr>
          <w:b/>
        </w:rPr>
        <w:t xml:space="preserve">and </w:t>
      </w:r>
      <w:r w:rsidR="00F923A0">
        <w:rPr>
          <w:b/>
        </w:rPr>
        <w:t xml:space="preserve">potential </w:t>
      </w:r>
      <w:r>
        <w:rPr>
          <w:b/>
        </w:rPr>
        <w:t xml:space="preserve">impact </w:t>
      </w:r>
      <w:r w:rsidR="00C1001E">
        <w:rPr>
          <w:b/>
        </w:rPr>
        <w:t>by join</w:t>
      </w:r>
      <w:r>
        <w:rPr>
          <w:b/>
        </w:rPr>
        <w:t>ing</w:t>
      </w:r>
      <w:r w:rsidR="00C1001E">
        <w:rPr>
          <w:b/>
        </w:rPr>
        <w:t xml:space="preserve"> </w:t>
      </w:r>
      <w:r w:rsidR="00415A8F">
        <w:rPr>
          <w:b/>
        </w:rPr>
        <w:t>our</w:t>
      </w:r>
      <w:r w:rsidR="00C1001E">
        <w:rPr>
          <w:b/>
        </w:rPr>
        <w:t xml:space="preserve"> </w:t>
      </w:r>
      <w:r w:rsidR="00F923A0" w:rsidRPr="009B16EA">
        <w:rPr>
          <w:b/>
          <w:i/>
        </w:rPr>
        <w:t>International Symposium in Discovery and Idea Incubation for Realizable and Scalable Social Impact.</w:t>
      </w:r>
    </w:p>
    <w:p w14:paraId="5AFF714A" w14:textId="77777777" w:rsidR="00BA6D40" w:rsidRPr="009B16EA" w:rsidRDefault="0009699F">
      <w:pPr>
        <w:rPr>
          <w:b/>
        </w:rPr>
      </w:pPr>
      <w:ins w:id="3" w:author="Yovela" w:date="2013-10-09T18:29:00Z">
        <w:r>
          <w:rPr>
            <w:rFonts w:hint="eastAsia"/>
            <w:b/>
            <w:lang w:eastAsia="zh-HK"/>
          </w:rPr>
          <w:t xml:space="preserve">Other </w:t>
        </w:r>
      </w:ins>
      <w:del w:id="4" w:author="Yovela" w:date="2013-10-09T18:29:00Z">
        <w:r w:rsidR="00BA6D40" w:rsidRPr="009B16EA" w:rsidDel="0009699F">
          <w:rPr>
            <w:b/>
          </w:rPr>
          <w:delText>H</w:delText>
        </w:r>
      </w:del>
      <w:ins w:id="5" w:author="Yovela" w:date="2013-10-09T18:29:00Z">
        <w:r>
          <w:rPr>
            <w:rFonts w:hint="eastAsia"/>
            <w:b/>
            <w:lang w:eastAsia="zh-HK"/>
          </w:rPr>
          <w:t>h</w:t>
        </w:r>
      </w:ins>
      <w:r w:rsidR="00BA6D40" w:rsidRPr="009B16EA">
        <w:rPr>
          <w:b/>
        </w:rPr>
        <w:t>ighlights of the Symposium include:</w:t>
      </w:r>
    </w:p>
    <w:p w14:paraId="14AA1ACC" w14:textId="77777777" w:rsidR="00572690" w:rsidRDefault="00572690" w:rsidP="009B16EA">
      <w:pPr>
        <w:pStyle w:val="ListParagraph"/>
        <w:numPr>
          <w:ilvl w:val="0"/>
          <w:numId w:val="8"/>
        </w:numPr>
        <w:rPr>
          <w:b/>
        </w:rPr>
      </w:pPr>
      <w:r w:rsidRPr="00572690">
        <w:rPr>
          <w:b/>
        </w:rPr>
        <w:t>A panel of internationally renowned social innovators and mentors from the UK, Australia, Indonesia, Malaysia</w:t>
      </w:r>
      <w:r w:rsidRPr="00787DAD">
        <w:rPr>
          <w:b/>
        </w:rPr>
        <w:t>, the Philippines, Singapore</w:t>
      </w:r>
      <w:r w:rsidR="00255910">
        <w:rPr>
          <w:b/>
        </w:rPr>
        <w:t>, Taiwan</w:t>
      </w:r>
      <w:r w:rsidRPr="00787DAD">
        <w:rPr>
          <w:b/>
        </w:rPr>
        <w:t xml:space="preserve"> and Hong Kong sharing their insights and providing y</w:t>
      </w:r>
      <w:r w:rsidR="00AF69C7">
        <w:rPr>
          <w:b/>
        </w:rPr>
        <w:t>o</w:t>
      </w:r>
      <w:r w:rsidRPr="00787DAD">
        <w:rPr>
          <w:b/>
        </w:rPr>
        <w:t>u with support in achieving your goals.</w:t>
      </w:r>
    </w:p>
    <w:p w14:paraId="5CD2C1B3" w14:textId="77777777" w:rsidR="00572690" w:rsidRDefault="00BA6D40" w:rsidP="009B16EA">
      <w:pPr>
        <w:pStyle w:val="ListParagraph"/>
        <w:numPr>
          <w:ilvl w:val="0"/>
          <w:numId w:val="8"/>
        </w:numPr>
        <w:rPr>
          <w:b/>
        </w:rPr>
      </w:pPr>
      <w:r w:rsidRPr="009B16EA">
        <w:rPr>
          <w:b/>
        </w:rPr>
        <w:t>Master Classes with Michael Norton (</w:t>
      </w:r>
      <w:r w:rsidR="009B16EA">
        <w:rPr>
          <w:b/>
        </w:rPr>
        <w:t xml:space="preserve">celebrated author, </w:t>
      </w:r>
      <w:r w:rsidRPr="009B16EA">
        <w:rPr>
          <w:b/>
        </w:rPr>
        <w:t>Co-Founder of UnLtd and the International Centre for Social Franchising</w:t>
      </w:r>
      <w:r w:rsidRPr="00572690">
        <w:rPr>
          <w:b/>
        </w:rPr>
        <w:t>)</w:t>
      </w:r>
      <w:r w:rsidRPr="009B16EA">
        <w:rPr>
          <w:b/>
        </w:rPr>
        <w:t xml:space="preserve"> and Francis Ngai (CEO</w:t>
      </w:r>
      <w:r w:rsidR="00572690" w:rsidRPr="00572690">
        <w:rPr>
          <w:b/>
        </w:rPr>
        <w:t>,</w:t>
      </w:r>
      <w:r w:rsidRPr="009B16EA">
        <w:rPr>
          <w:b/>
        </w:rPr>
        <w:t xml:space="preserve"> Social Ventures Hong Kong).</w:t>
      </w:r>
    </w:p>
    <w:p w14:paraId="1C5DD5B5" w14:textId="77777777" w:rsidR="00572690" w:rsidRDefault="00BA6D40" w:rsidP="009B16EA">
      <w:pPr>
        <w:pStyle w:val="ListParagraph"/>
        <w:numPr>
          <w:ilvl w:val="0"/>
          <w:numId w:val="8"/>
        </w:numPr>
        <w:rPr>
          <w:b/>
        </w:rPr>
      </w:pPr>
      <w:del w:id="6" w:author="Yovela" w:date="2013-10-09T18:30:00Z">
        <w:r w:rsidRPr="009B16EA" w:rsidDel="0009699F">
          <w:rPr>
            <w:b/>
          </w:rPr>
          <w:delText xml:space="preserve">Pitching for Project Flame </w:delText>
        </w:r>
        <w:r w:rsidR="009B16EA" w:rsidDel="0009699F">
          <w:rPr>
            <w:b/>
          </w:rPr>
          <w:delText>Awards</w:delText>
        </w:r>
        <w:r w:rsidRPr="009B16EA" w:rsidDel="0009699F">
          <w:rPr>
            <w:b/>
          </w:rPr>
          <w:delText xml:space="preserve"> </w:delText>
        </w:r>
        <w:r w:rsidR="00572690" w:rsidRPr="00572690" w:rsidDel="0009699F">
          <w:rPr>
            <w:b/>
          </w:rPr>
          <w:delText>in either:</w:delText>
        </w:r>
        <w:r w:rsidRPr="009B16EA" w:rsidDel="0009699F">
          <w:rPr>
            <w:b/>
          </w:rPr>
          <w:delText xml:space="preserve"> Social Innovation </w:delText>
        </w:r>
        <w:r w:rsidR="00572690" w:rsidRPr="00572690" w:rsidDel="0009699F">
          <w:rPr>
            <w:b/>
          </w:rPr>
          <w:delText>and Enterprise</w:delText>
        </w:r>
        <w:r w:rsidR="00AF69C7" w:rsidDel="0009699F">
          <w:rPr>
            <w:b/>
          </w:rPr>
          <w:delText xml:space="preserve"> Start-up</w:delText>
        </w:r>
        <w:r w:rsidR="00572690" w:rsidRPr="00572690" w:rsidDel="0009699F">
          <w:rPr>
            <w:b/>
          </w:rPr>
          <w:delText xml:space="preserve">; </w:delText>
        </w:r>
        <w:r w:rsidRPr="009B16EA" w:rsidDel="0009699F">
          <w:rPr>
            <w:b/>
          </w:rPr>
          <w:delText xml:space="preserve">or </w:delText>
        </w:r>
        <w:r w:rsidR="00572690" w:rsidRPr="00572690" w:rsidDel="0009699F">
          <w:rPr>
            <w:b/>
          </w:rPr>
          <w:delText xml:space="preserve">in </w:delText>
        </w:r>
        <w:r w:rsidRPr="009B16EA" w:rsidDel="0009699F">
          <w:rPr>
            <w:b/>
          </w:rPr>
          <w:delText>Scaling</w:delText>
        </w:r>
        <w:r w:rsidR="00572690" w:rsidRPr="00572690" w:rsidDel="0009699F">
          <w:rPr>
            <w:b/>
          </w:rPr>
          <w:delText>-up</w:delText>
        </w:r>
        <w:r w:rsidRPr="009B16EA" w:rsidDel="0009699F">
          <w:rPr>
            <w:b/>
          </w:rPr>
          <w:delText xml:space="preserve"> Social Impact.</w:delText>
        </w:r>
      </w:del>
    </w:p>
    <w:p w14:paraId="56DC46E3" w14:textId="77777777" w:rsidR="00696A3C" w:rsidRPr="00572690" w:rsidRDefault="00572690" w:rsidP="009B16EA">
      <w:pPr>
        <w:pStyle w:val="ListParagraph"/>
        <w:numPr>
          <w:ilvl w:val="0"/>
          <w:numId w:val="8"/>
        </w:numPr>
        <w:rPr>
          <w:b/>
        </w:rPr>
      </w:pPr>
      <w:r>
        <w:rPr>
          <w:b/>
        </w:rPr>
        <w:t xml:space="preserve">A </w:t>
      </w:r>
      <w:r w:rsidR="00BA6D40" w:rsidRPr="009B16EA">
        <w:rPr>
          <w:b/>
        </w:rPr>
        <w:t>Forum on Engaging with CSR Projects to Maximize Social Impacts.</w:t>
      </w:r>
    </w:p>
    <w:p w14:paraId="5B984CE7" w14:textId="77777777" w:rsidR="00BA6D40" w:rsidRDefault="00BA6D40">
      <w:pPr>
        <w:rPr>
          <w:b/>
        </w:rPr>
      </w:pPr>
    </w:p>
    <w:p w14:paraId="7CCB1CF8" w14:textId="77777777" w:rsidR="00572690" w:rsidRPr="009B16EA" w:rsidRDefault="00572690">
      <w:pPr>
        <w:rPr>
          <w:b/>
          <w:sz w:val="28"/>
          <w:szCs w:val="28"/>
          <w:u w:val="single"/>
        </w:rPr>
      </w:pPr>
      <w:r w:rsidRPr="009B16EA">
        <w:rPr>
          <w:b/>
          <w:sz w:val="28"/>
          <w:szCs w:val="28"/>
          <w:u w:val="single"/>
        </w:rPr>
        <w:t xml:space="preserve">Project Flame </w:t>
      </w:r>
      <w:r w:rsidR="009B16EA">
        <w:rPr>
          <w:b/>
          <w:sz w:val="28"/>
          <w:szCs w:val="28"/>
          <w:u w:val="single"/>
        </w:rPr>
        <w:t>Awards</w:t>
      </w:r>
      <w:r w:rsidRPr="009B16EA">
        <w:rPr>
          <w:b/>
          <w:sz w:val="28"/>
          <w:szCs w:val="28"/>
          <w:u w:val="single"/>
        </w:rPr>
        <w:t xml:space="preserve"> in Social Innovation and Enterprise</w:t>
      </w:r>
      <w:r w:rsidR="00AF69C7" w:rsidRPr="009B16EA">
        <w:rPr>
          <w:b/>
          <w:sz w:val="28"/>
          <w:szCs w:val="28"/>
          <w:u w:val="single"/>
        </w:rPr>
        <w:t xml:space="preserve"> Start-up</w:t>
      </w:r>
      <w:r w:rsidRPr="009B16EA">
        <w:rPr>
          <w:b/>
          <w:sz w:val="28"/>
          <w:szCs w:val="28"/>
          <w:u w:val="single"/>
        </w:rPr>
        <w:t xml:space="preserve">; or in Scaling-up </w:t>
      </w:r>
      <w:del w:id="7" w:author="Yovela" w:date="2013-10-09T18:34:00Z">
        <w:r w:rsidRPr="009B16EA" w:rsidDel="0009699F">
          <w:rPr>
            <w:b/>
            <w:sz w:val="28"/>
            <w:szCs w:val="28"/>
            <w:u w:val="single"/>
          </w:rPr>
          <w:delText>Social Impact</w:delText>
        </w:r>
      </w:del>
      <w:r w:rsidRPr="009B16EA">
        <w:rPr>
          <w:b/>
          <w:sz w:val="28"/>
          <w:szCs w:val="28"/>
          <w:u w:val="single"/>
        </w:rPr>
        <w:t>.</w:t>
      </w:r>
    </w:p>
    <w:p w14:paraId="17235B3F" w14:textId="77777777" w:rsidR="00787DAD" w:rsidRDefault="003E09A3">
      <w:pPr>
        <w:rPr>
          <w:b/>
          <w:lang w:eastAsia="zh-HK"/>
        </w:rPr>
      </w:pPr>
      <w:r>
        <w:rPr>
          <w:b/>
        </w:rPr>
        <w:t xml:space="preserve">Project Flame </w:t>
      </w:r>
      <w:r w:rsidR="00F923A0">
        <w:rPr>
          <w:b/>
        </w:rPr>
        <w:t xml:space="preserve">is inviting entrants for its </w:t>
      </w:r>
      <w:r w:rsidR="00572690">
        <w:rPr>
          <w:b/>
        </w:rPr>
        <w:t xml:space="preserve">two sets of </w:t>
      </w:r>
      <w:r w:rsidR="00F923A0">
        <w:rPr>
          <w:b/>
        </w:rPr>
        <w:t xml:space="preserve">Pitching </w:t>
      </w:r>
      <w:r w:rsidR="009B16EA">
        <w:rPr>
          <w:b/>
        </w:rPr>
        <w:t>Awards</w:t>
      </w:r>
      <w:r w:rsidR="00572690">
        <w:rPr>
          <w:b/>
        </w:rPr>
        <w:t xml:space="preserve">. </w:t>
      </w:r>
    </w:p>
    <w:p w14:paraId="42702AD2" w14:textId="77777777" w:rsidR="00234DD0" w:rsidRDefault="00234DD0">
      <w:pPr>
        <w:rPr>
          <w:b/>
          <w:lang w:eastAsia="zh-HK"/>
        </w:rPr>
      </w:pPr>
      <w:r w:rsidRPr="00F93288">
        <w:rPr>
          <w:b/>
          <w:noProof/>
          <w:lang w:eastAsia="en-US"/>
        </w:rPr>
        <w:lastRenderedPageBreak/>
        <w:drawing>
          <wp:inline distT="0" distB="0" distL="0" distR="0" wp14:anchorId="52078934" wp14:editId="06276204">
            <wp:extent cx="4557172" cy="2466408"/>
            <wp:effectExtent l="0" t="25400" r="15240" b="2286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4279733" w14:textId="77777777" w:rsidR="003E09A3" w:rsidRPr="009B16EA" w:rsidRDefault="003E09A3" w:rsidP="00234DD0">
      <w:pPr>
        <w:rPr>
          <w:lang w:eastAsia="zh-HK"/>
        </w:rPr>
      </w:pPr>
    </w:p>
    <w:p w14:paraId="5DE0625B" w14:textId="77777777" w:rsidR="00572690" w:rsidRDefault="00572690" w:rsidP="00572690">
      <w:pPr>
        <w:rPr>
          <w:b/>
        </w:rPr>
      </w:pPr>
    </w:p>
    <w:p w14:paraId="042A2D4E" w14:textId="77777777" w:rsidR="00572690" w:rsidRPr="00C2063A" w:rsidRDefault="009B16EA" w:rsidP="00572690">
      <w:pPr>
        <w:rPr>
          <w:b/>
        </w:rPr>
      </w:pPr>
      <w:r>
        <w:rPr>
          <w:b/>
        </w:rPr>
        <w:t>AWARDS</w:t>
      </w:r>
      <w:r w:rsidR="00572690">
        <w:rPr>
          <w:b/>
        </w:rPr>
        <w:t xml:space="preserve"> include:</w:t>
      </w:r>
    </w:p>
    <w:tbl>
      <w:tblPr>
        <w:tblStyle w:val="MediumShading1-Accent2"/>
        <w:tblW w:w="0" w:type="auto"/>
        <w:tblBorders>
          <w:insideV w:val="single" w:sz="4" w:space="0" w:color="auto"/>
        </w:tblBorders>
        <w:tblLook w:val="04A0" w:firstRow="1" w:lastRow="0" w:firstColumn="1" w:lastColumn="0" w:noHBand="0" w:noVBand="1"/>
      </w:tblPr>
      <w:tblGrid>
        <w:gridCol w:w="4788"/>
        <w:gridCol w:w="4788"/>
      </w:tblGrid>
      <w:tr w:rsidR="00572690" w14:paraId="4E970AB8" w14:textId="77777777" w:rsidTr="00815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14:paraId="6118C08E" w14:textId="77777777" w:rsidR="00572690" w:rsidRPr="00600B49" w:rsidRDefault="00572690" w:rsidP="009B16EA">
            <w:pPr>
              <w:jc w:val="center"/>
            </w:pPr>
            <w:r w:rsidRPr="00572690">
              <w:rPr>
                <w:u w:val="single"/>
              </w:rPr>
              <w:t>Project Flame</w:t>
            </w:r>
            <w:r w:rsidRPr="001B073E">
              <w:rPr>
                <w:b w:val="0"/>
                <w:u w:val="single"/>
              </w:rPr>
              <w:t xml:space="preserve"> </w:t>
            </w:r>
            <w:r w:rsidRPr="001B073E">
              <w:rPr>
                <w:bCs w:val="0"/>
                <w:color w:val="auto"/>
                <w:u w:val="single"/>
              </w:rPr>
              <w:t xml:space="preserve">Social Innovation </w:t>
            </w:r>
            <w:r w:rsidRPr="001B073E">
              <w:rPr>
                <w:color w:val="auto"/>
                <w:u w:val="single"/>
              </w:rPr>
              <w:t>and Enterprise</w:t>
            </w:r>
            <w:r>
              <w:rPr>
                <w:b w:val="0"/>
                <w:u w:val="single"/>
              </w:rPr>
              <w:t xml:space="preserve"> </w:t>
            </w:r>
            <w:r w:rsidR="00787DAD" w:rsidRPr="00787DAD">
              <w:rPr>
                <w:u w:val="single"/>
              </w:rPr>
              <w:t>Start-up</w:t>
            </w:r>
            <w:r w:rsidR="00787DAD">
              <w:rPr>
                <w:b w:val="0"/>
                <w:u w:val="single"/>
              </w:rPr>
              <w:t xml:space="preserve"> </w:t>
            </w:r>
            <w:r w:rsidR="009B16EA" w:rsidRPr="009B16EA">
              <w:rPr>
                <w:u w:val="single"/>
              </w:rPr>
              <w:t>Awards</w:t>
            </w:r>
            <w:r>
              <w:rPr>
                <w:b w:val="0"/>
                <w:u w:val="single"/>
              </w:rPr>
              <w:t xml:space="preserve"> </w:t>
            </w:r>
          </w:p>
        </w:tc>
        <w:tc>
          <w:tcPr>
            <w:tcW w:w="4788" w:type="dxa"/>
            <w:tcBorders>
              <w:top w:val="none" w:sz="0" w:space="0" w:color="auto"/>
              <w:left w:val="none" w:sz="0" w:space="0" w:color="auto"/>
              <w:bottom w:val="none" w:sz="0" w:space="0" w:color="auto"/>
              <w:right w:val="none" w:sz="0" w:space="0" w:color="auto"/>
            </w:tcBorders>
          </w:tcPr>
          <w:p w14:paraId="0DA002C5" w14:textId="77777777" w:rsidR="00572690" w:rsidRPr="00600B49" w:rsidRDefault="00572690" w:rsidP="00572690">
            <w:pPr>
              <w:jc w:val="center"/>
              <w:cnfStyle w:val="100000000000" w:firstRow="1" w:lastRow="0" w:firstColumn="0" w:lastColumn="0" w:oddVBand="0" w:evenVBand="0" w:oddHBand="0" w:evenHBand="0" w:firstRowFirstColumn="0" w:firstRowLastColumn="0" w:lastRowFirstColumn="0" w:lastRowLastColumn="0"/>
            </w:pPr>
            <w:r w:rsidRPr="00787DAD">
              <w:t xml:space="preserve">Project Flame </w:t>
            </w:r>
            <w:r w:rsidRPr="00787DAD">
              <w:rPr>
                <w:bCs w:val="0"/>
                <w:color w:val="auto"/>
                <w:u w:val="single"/>
              </w:rPr>
              <w:t>Scaling</w:t>
            </w:r>
            <w:r w:rsidRPr="001B073E">
              <w:rPr>
                <w:color w:val="auto"/>
                <w:u w:val="single"/>
              </w:rPr>
              <w:t>-up</w:t>
            </w:r>
            <w:r w:rsidRPr="001B073E">
              <w:rPr>
                <w:bCs w:val="0"/>
                <w:color w:val="auto"/>
                <w:u w:val="single"/>
              </w:rPr>
              <w:t xml:space="preserve"> </w:t>
            </w:r>
            <w:del w:id="8" w:author="Yovela" w:date="2013-10-09T18:34:00Z">
              <w:r w:rsidRPr="001B073E" w:rsidDel="0009699F">
                <w:rPr>
                  <w:bCs w:val="0"/>
                  <w:color w:val="auto"/>
                  <w:u w:val="single"/>
                </w:rPr>
                <w:delText>Social Impact</w:delText>
              </w:r>
            </w:del>
            <w:r>
              <w:rPr>
                <w:b w:val="0"/>
              </w:rPr>
              <w:t xml:space="preserve"> </w:t>
            </w:r>
            <w:r w:rsidR="009B16EA">
              <w:t>Awards</w:t>
            </w:r>
            <w:r>
              <w:rPr>
                <w:b w:val="0"/>
              </w:rPr>
              <w:t xml:space="preserve"> </w:t>
            </w:r>
          </w:p>
        </w:tc>
      </w:tr>
      <w:tr w:rsidR="00572690" w14:paraId="22C40048" w14:textId="77777777" w:rsidTr="0081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14:paraId="138315CE" w14:textId="77777777" w:rsidR="00572690" w:rsidRDefault="00572690" w:rsidP="00815522">
            <w:pPr>
              <w:rPr>
                <w:b w:val="0"/>
              </w:rPr>
            </w:pPr>
            <w:r w:rsidRPr="00305585">
              <w:t>Champion</w:t>
            </w:r>
            <w:r w:rsidRPr="003C2D89">
              <w:rPr>
                <w:b w:val="0"/>
              </w:rPr>
              <w:t xml:space="preserve">: Certificate + Master Class </w:t>
            </w:r>
            <w:r>
              <w:rPr>
                <w:b w:val="0"/>
              </w:rPr>
              <w:t xml:space="preserve">with Michael Norton </w:t>
            </w:r>
            <w:r w:rsidRPr="003C2D89">
              <w:rPr>
                <w:b w:val="0"/>
              </w:rPr>
              <w:t xml:space="preserve">+ </w:t>
            </w:r>
            <w:r w:rsidRPr="00305585">
              <w:rPr>
                <w:b w:val="0"/>
              </w:rPr>
              <w:t>$ 12,000</w:t>
            </w:r>
            <w:r w:rsidRPr="003C2D89">
              <w:rPr>
                <w:b w:val="0"/>
              </w:rPr>
              <w:t xml:space="preserve"> </w:t>
            </w:r>
          </w:p>
          <w:p w14:paraId="26E834F6" w14:textId="77777777" w:rsidR="00572690" w:rsidRPr="003C2D89" w:rsidRDefault="00572690" w:rsidP="00815522">
            <w:pPr>
              <w:rPr>
                <w:b w:val="0"/>
              </w:rPr>
            </w:pPr>
          </w:p>
        </w:tc>
        <w:tc>
          <w:tcPr>
            <w:tcW w:w="4788" w:type="dxa"/>
            <w:tcBorders>
              <w:left w:val="none" w:sz="0" w:space="0" w:color="auto"/>
            </w:tcBorders>
          </w:tcPr>
          <w:p w14:paraId="354492E4" w14:textId="77777777" w:rsidR="00572690" w:rsidRPr="008B279F" w:rsidRDefault="00572690" w:rsidP="00815522">
            <w:pPr>
              <w:cnfStyle w:val="000000100000" w:firstRow="0" w:lastRow="0" w:firstColumn="0" w:lastColumn="0" w:oddVBand="0" w:evenVBand="0" w:oddHBand="1" w:evenHBand="0" w:firstRowFirstColumn="0" w:firstRowLastColumn="0" w:lastRowFirstColumn="0" w:lastRowLastColumn="0"/>
            </w:pPr>
            <w:r w:rsidRPr="00305585">
              <w:rPr>
                <w:b/>
              </w:rPr>
              <w:t>Champion</w:t>
            </w:r>
            <w:r>
              <w:t xml:space="preserve">: Certificate + Master Class </w:t>
            </w:r>
            <w:r w:rsidRPr="009B16EA">
              <w:t>with Michael Norton and Francis Ngai</w:t>
            </w:r>
            <w:r>
              <w:t xml:space="preserve">+ </w:t>
            </w:r>
            <w:r w:rsidRPr="00305585">
              <w:t xml:space="preserve">$ </w:t>
            </w:r>
            <w:r>
              <w:t xml:space="preserve">10,000 </w:t>
            </w:r>
          </w:p>
        </w:tc>
      </w:tr>
      <w:tr w:rsidR="00572690" w14:paraId="1E898E75" w14:textId="77777777" w:rsidTr="0081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14:paraId="544BA09F" w14:textId="77777777" w:rsidR="00572690" w:rsidRDefault="00572690" w:rsidP="00815522">
            <w:pPr>
              <w:rPr>
                <w:b w:val="0"/>
              </w:rPr>
            </w:pPr>
            <w:r w:rsidRPr="00305585">
              <w:t>1</w:t>
            </w:r>
            <w:r w:rsidRPr="00305585">
              <w:rPr>
                <w:vertAlign w:val="superscript"/>
              </w:rPr>
              <w:t>st</w:t>
            </w:r>
            <w:r w:rsidRPr="00305585">
              <w:t xml:space="preserve"> Runner-up</w:t>
            </w:r>
            <w:r w:rsidRPr="003C2D89">
              <w:rPr>
                <w:b w:val="0"/>
              </w:rPr>
              <w:t>: Certificate + Master Class</w:t>
            </w:r>
            <w:r>
              <w:rPr>
                <w:b w:val="0"/>
              </w:rPr>
              <w:t xml:space="preserve"> with Michael Norton</w:t>
            </w:r>
            <w:r w:rsidRPr="003C2D89">
              <w:rPr>
                <w:b w:val="0"/>
              </w:rPr>
              <w:t xml:space="preserve"> + </w:t>
            </w:r>
            <w:r w:rsidRPr="00305585">
              <w:rPr>
                <w:b w:val="0"/>
              </w:rPr>
              <w:t>$ 8,000</w:t>
            </w:r>
            <w:r w:rsidRPr="003C2D89">
              <w:rPr>
                <w:b w:val="0"/>
              </w:rPr>
              <w:t xml:space="preserve"> </w:t>
            </w:r>
          </w:p>
          <w:p w14:paraId="745DE520" w14:textId="77777777" w:rsidR="00572690" w:rsidRPr="003C2D89" w:rsidRDefault="00572690" w:rsidP="00815522">
            <w:pPr>
              <w:rPr>
                <w:b w:val="0"/>
                <w:i/>
                <w:u w:val="single"/>
              </w:rPr>
            </w:pPr>
          </w:p>
        </w:tc>
        <w:tc>
          <w:tcPr>
            <w:tcW w:w="4788" w:type="dxa"/>
            <w:tcBorders>
              <w:left w:val="none" w:sz="0" w:space="0" w:color="auto"/>
            </w:tcBorders>
          </w:tcPr>
          <w:p w14:paraId="512BF602" w14:textId="77777777" w:rsidR="00572690" w:rsidRPr="008B279F" w:rsidRDefault="00572690" w:rsidP="00815522">
            <w:pPr>
              <w:cnfStyle w:val="000000010000" w:firstRow="0" w:lastRow="0" w:firstColumn="0" w:lastColumn="0" w:oddVBand="0" w:evenVBand="0" w:oddHBand="0" w:evenHBand="1" w:firstRowFirstColumn="0" w:firstRowLastColumn="0" w:lastRowFirstColumn="0" w:lastRowLastColumn="0"/>
            </w:pPr>
            <w:r w:rsidRPr="00305585">
              <w:rPr>
                <w:b/>
              </w:rPr>
              <w:t>1</w:t>
            </w:r>
            <w:r w:rsidRPr="00305585">
              <w:rPr>
                <w:b/>
                <w:vertAlign w:val="superscript"/>
              </w:rPr>
              <w:t>st</w:t>
            </w:r>
            <w:r w:rsidRPr="00305585">
              <w:rPr>
                <w:b/>
              </w:rPr>
              <w:t xml:space="preserve"> Runner-up</w:t>
            </w:r>
            <w:r>
              <w:t xml:space="preserve">: Certificate + Master Class </w:t>
            </w:r>
            <w:r w:rsidRPr="009B16EA">
              <w:t>with Michael Norton and Francis Ngai</w:t>
            </w:r>
            <w:r w:rsidRPr="00572690">
              <w:t xml:space="preserve"> </w:t>
            </w:r>
            <w:r>
              <w:t xml:space="preserve">+ </w:t>
            </w:r>
            <w:r w:rsidRPr="00305585">
              <w:t xml:space="preserve">$ </w:t>
            </w:r>
            <w:r>
              <w:t xml:space="preserve">5,000 </w:t>
            </w:r>
          </w:p>
        </w:tc>
      </w:tr>
      <w:tr w:rsidR="00572690" w14:paraId="407EECC9" w14:textId="77777777" w:rsidTr="0081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14:paraId="1E2AEF47" w14:textId="77777777" w:rsidR="00572690" w:rsidRDefault="00572690" w:rsidP="00815522">
            <w:pPr>
              <w:rPr>
                <w:b w:val="0"/>
              </w:rPr>
            </w:pPr>
            <w:r w:rsidRPr="00305585">
              <w:t>2</w:t>
            </w:r>
            <w:r w:rsidRPr="00305585">
              <w:rPr>
                <w:vertAlign w:val="superscript"/>
              </w:rPr>
              <w:t>nd</w:t>
            </w:r>
            <w:r w:rsidRPr="00305585">
              <w:t xml:space="preserve"> Runner-up</w:t>
            </w:r>
            <w:r w:rsidRPr="003C2D89">
              <w:rPr>
                <w:b w:val="0"/>
              </w:rPr>
              <w:t xml:space="preserve">: Certificate + </w:t>
            </w:r>
            <w:r w:rsidRPr="00305585">
              <w:rPr>
                <w:b w:val="0"/>
              </w:rPr>
              <w:t>$5,000</w:t>
            </w:r>
            <w:r w:rsidRPr="003C2D89">
              <w:rPr>
                <w:b w:val="0"/>
              </w:rPr>
              <w:t xml:space="preserve"> </w:t>
            </w:r>
          </w:p>
          <w:p w14:paraId="702A4949" w14:textId="77777777" w:rsidR="00572690" w:rsidRPr="003C2D89" w:rsidRDefault="00572690" w:rsidP="00815522">
            <w:pPr>
              <w:rPr>
                <w:b w:val="0"/>
              </w:rPr>
            </w:pPr>
          </w:p>
        </w:tc>
        <w:tc>
          <w:tcPr>
            <w:tcW w:w="4788" w:type="dxa"/>
            <w:tcBorders>
              <w:left w:val="none" w:sz="0" w:space="0" w:color="auto"/>
            </w:tcBorders>
          </w:tcPr>
          <w:p w14:paraId="214A7533" w14:textId="77777777" w:rsidR="00572690" w:rsidRPr="003C2D89" w:rsidRDefault="00572690" w:rsidP="00572690">
            <w:pPr>
              <w:cnfStyle w:val="000000100000" w:firstRow="0" w:lastRow="0" w:firstColumn="0" w:lastColumn="0" w:oddVBand="0" w:evenVBand="0" w:oddHBand="1" w:evenHBand="0" w:firstRowFirstColumn="0" w:firstRowLastColumn="0" w:lastRowFirstColumn="0" w:lastRowLastColumn="0"/>
            </w:pPr>
            <w:r w:rsidRPr="00305585">
              <w:rPr>
                <w:b/>
              </w:rPr>
              <w:t>Other Finalists</w:t>
            </w:r>
            <w:r>
              <w:t>: Certificate of Merit</w:t>
            </w:r>
          </w:p>
        </w:tc>
      </w:tr>
      <w:tr w:rsidR="00572690" w14:paraId="5FB0F8ED" w14:textId="77777777" w:rsidTr="0081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14:paraId="604EAAE4" w14:textId="77777777" w:rsidR="00572690" w:rsidRDefault="00572690" w:rsidP="00815522">
            <w:pPr>
              <w:rPr>
                <w:b w:val="0"/>
              </w:rPr>
            </w:pPr>
            <w:r w:rsidRPr="00305585">
              <w:t>Other Finalists</w:t>
            </w:r>
            <w:r>
              <w:rPr>
                <w:b w:val="0"/>
              </w:rPr>
              <w:t>: Certificate of Merit</w:t>
            </w:r>
          </w:p>
          <w:p w14:paraId="44FEDECB" w14:textId="77777777" w:rsidR="00572690" w:rsidRPr="003C2D89" w:rsidRDefault="00572690" w:rsidP="00815522">
            <w:pPr>
              <w:rPr>
                <w:b w:val="0"/>
              </w:rPr>
            </w:pPr>
          </w:p>
        </w:tc>
        <w:tc>
          <w:tcPr>
            <w:tcW w:w="4788" w:type="dxa"/>
            <w:tcBorders>
              <w:left w:val="none" w:sz="0" w:space="0" w:color="auto"/>
            </w:tcBorders>
          </w:tcPr>
          <w:p w14:paraId="00B5F627" w14:textId="77777777" w:rsidR="00572690" w:rsidRPr="00305585" w:rsidRDefault="00572690" w:rsidP="00815522">
            <w:pPr>
              <w:cnfStyle w:val="000000010000" w:firstRow="0" w:lastRow="0" w:firstColumn="0" w:lastColumn="0" w:oddVBand="0" w:evenVBand="0" w:oddHBand="0" w:evenHBand="1" w:firstRowFirstColumn="0" w:firstRowLastColumn="0" w:lastRowFirstColumn="0" w:lastRowLastColumn="0"/>
            </w:pPr>
          </w:p>
        </w:tc>
      </w:tr>
    </w:tbl>
    <w:p w14:paraId="234A963C" w14:textId="77777777" w:rsidR="00572690" w:rsidRDefault="00572690">
      <w:pPr>
        <w:rPr>
          <w:b/>
        </w:rPr>
      </w:pPr>
    </w:p>
    <w:p w14:paraId="7F723D95" w14:textId="77777777" w:rsidR="009B16EA" w:rsidRDefault="009B16EA" w:rsidP="009B16EA">
      <w:pPr>
        <w:rPr>
          <w:b/>
        </w:rPr>
      </w:pPr>
      <w:r>
        <w:rPr>
          <w:b/>
        </w:rPr>
        <w:t xml:space="preserve">ELIGIBILITY </w:t>
      </w:r>
    </w:p>
    <w:p w14:paraId="5CB16966" w14:textId="77777777" w:rsidR="00C23477" w:rsidRDefault="009B16EA" w:rsidP="00C23477">
      <w:pPr>
        <w:pStyle w:val="ListParagraph"/>
        <w:numPr>
          <w:ilvl w:val="0"/>
          <w:numId w:val="9"/>
        </w:numPr>
      </w:pPr>
      <w:r>
        <w:t xml:space="preserve">PRACTICING, ASPIRING OR STUDENT social innovators and entrepreneurs wanting to make an impact on social or environmental problems. </w:t>
      </w:r>
    </w:p>
    <w:p w14:paraId="1D255A07" w14:textId="77777777" w:rsidR="00C23477" w:rsidRDefault="00C23477" w:rsidP="00C23477">
      <w:pPr>
        <w:pStyle w:val="ListParagraph"/>
        <w:numPr>
          <w:ilvl w:val="0"/>
          <w:numId w:val="9"/>
        </w:numPr>
      </w:pPr>
      <w:r>
        <w:t>Contestants can be individuals or teams of no more than 5 members.</w:t>
      </w:r>
    </w:p>
    <w:p w14:paraId="3CFB8E91" w14:textId="77777777" w:rsidR="00C23477" w:rsidRDefault="00C23477" w:rsidP="00C23477">
      <w:pPr>
        <w:pStyle w:val="ListParagraph"/>
        <w:numPr>
          <w:ilvl w:val="0"/>
          <w:numId w:val="9"/>
        </w:numPr>
      </w:pPr>
      <w:r>
        <w:t xml:space="preserve">Each contestant can enter for either or both sets of awards but may not submit two or more entries for any award. </w:t>
      </w:r>
    </w:p>
    <w:p w14:paraId="19992A38" w14:textId="77777777" w:rsidR="00C23477" w:rsidRDefault="00C23477" w:rsidP="009B16EA">
      <w:pPr>
        <w:rPr>
          <w:b/>
        </w:rPr>
      </w:pPr>
    </w:p>
    <w:p w14:paraId="23F55C25" w14:textId="77777777" w:rsidR="00815522" w:rsidRPr="002F3AC9" w:rsidRDefault="00C23477" w:rsidP="00815522">
      <w:pPr>
        <w:rPr>
          <w:b/>
        </w:rPr>
      </w:pPr>
      <w:r>
        <w:rPr>
          <w:b/>
        </w:rPr>
        <w:t>ENTRY SUBMISSIONS</w:t>
      </w:r>
      <w:r w:rsidR="00815522">
        <w:rPr>
          <w:b/>
        </w:rPr>
        <w:t xml:space="preserve"> and REGULATIONS</w:t>
      </w:r>
    </w:p>
    <w:p w14:paraId="16DCBAF4" w14:textId="77777777" w:rsidR="00C23477" w:rsidRPr="00B10AD8" w:rsidRDefault="00C23477" w:rsidP="00C23477">
      <w:pPr>
        <w:pStyle w:val="ListParagraph"/>
        <w:numPr>
          <w:ilvl w:val="0"/>
          <w:numId w:val="7"/>
        </w:numPr>
      </w:pPr>
      <w:r w:rsidRPr="00B10AD8">
        <w:t>Entries must be submitted in ENGLISH only.</w:t>
      </w:r>
    </w:p>
    <w:p w14:paraId="2CFCEF5E" w14:textId="77777777" w:rsidR="00255910" w:rsidRPr="00B10AD8" w:rsidRDefault="00C23477" w:rsidP="00255910">
      <w:pPr>
        <w:pStyle w:val="ListParagraph"/>
        <w:numPr>
          <w:ilvl w:val="0"/>
          <w:numId w:val="7"/>
        </w:numPr>
      </w:pPr>
      <w:r w:rsidRPr="00B10AD8">
        <w:t xml:space="preserve">The </w:t>
      </w:r>
      <w:r w:rsidR="00255910" w:rsidRPr="00B10AD8">
        <w:t>e</w:t>
      </w:r>
      <w:r w:rsidRPr="00B10AD8">
        <w:t xml:space="preserve">ntries must be made using the </w:t>
      </w:r>
      <w:r w:rsidR="00255910" w:rsidRPr="00B10AD8">
        <w:t xml:space="preserve">official entry summary form and be no longer than 1,200 words in length. </w:t>
      </w:r>
    </w:p>
    <w:p w14:paraId="7E77C2FC" w14:textId="77777777" w:rsidR="00C23477" w:rsidRPr="00815522" w:rsidRDefault="00255910" w:rsidP="00255910">
      <w:pPr>
        <w:pStyle w:val="ListParagraph"/>
        <w:numPr>
          <w:ilvl w:val="0"/>
          <w:numId w:val="7"/>
        </w:numPr>
      </w:pPr>
      <w:r w:rsidRPr="00B10AD8">
        <w:t>Entries must indicate for which award group (</w:t>
      </w:r>
      <w:r w:rsidRPr="00B10AD8">
        <w:rPr>
          <w:i/>
        </w:rPr>
        <w:t>Social Innovation and Enterprise Start-up or Scaling-up Social Impact) t</w:t>
      </w:r>
      <w:r w:rsidRPr="00B10AD8">
        <w:t>hey are being entered.</w:t>
      </w:r>
    </w:p>
    <w:p w14:paraId="53803595" w14:textId="77777777" w:rsidR="00255910" w:rsidRPr="00B10AD8" w:rsidRDefault="00255910" w:rsidP="00C23477">
      <w:pPr>
        <w:pStyle w:val="ListParagraph"/>
        <w:numPr>
          <w:ilvl w:val="0"/>
          <w:numId w:val="7"/>
        </w:numPr>
      </w:pPr>
      <w:del w:id="9" w:author="Yovela" w:date="2013-10-09T18:32:00Z">
        <w:r w:rsidRPr="00B10AD8" w:rsidDel="0009699F">
          <w:delText xml:space="preserve">Appendices are allowed in addition to the entry summary form (e.g your social enterprise’s leaflet, business plan, etc.). </w:delText>
        </w:r>
      </w:del>
    </w:p>
    <w:p w14:paraId="78946EAA" w14:textId="77777777" w:rsidR="00C23477" w:rsidRPr="00B10AD8" w:rsidRDefault="00C23477" w:rsidP="00C23477">
      <w:pPr>
        <w:pStyle w:val="ListParagraph"/>
        <w:numPr>
          <w:ilvl w:val="0"/>
          <w:numId w:val="7"/>
        </w:numPr>
      </w:pPr>
      <w:r w:rsidRPr="00B10AD8">
        <w:t xml:space="preserve">Once your </w:t>
      </w:r>
      <w:r w:rsidR="00255910" w:rsidRPr="00B10AD8">
        <w:t xml:space="preserve">entry is </w:t>
      </w:r>
      <w:r w:rsidRPr="00B10AD8">
        <w:t>submitted, it may not be modified</w:t>
      </w:r>
      <w:r w:rsidR="00B34805">
        <w:rPr>
          <w:rFonts w:eastAsia="PMingLiU" w:hint="eastAsia"/>
          <w:lang w:eastAsia="zh-HK"/>
        </w:rPr>
        <w:t>.</w:t>
      </w:r>
    </w:p>
    <w:p w14:paraId="71667248" w14:textId="77777777" w:rsidR="00C448AB" w:rsidRPr="00B10AD8" w:rsidRDefault="00C448AB" w:rsidP="00C23477">
      <w:pPr>
        <w:pStyle w:val="ListParagraph"/>
        <w:numPr>
          <w:ilvl w:val="0"/>
          <w:numId w:val="7"/>
        </w:numPr>
      </w:pPr>
      <w:r w:rsidRPr="00B10AD8">
        <w:t xml:space="preserve">Entries shortlisted as finalists </w:t>
      </w:r>
      <w:r w:rsidR="00815522" w:rsidRPr="00B10AD8">
        <w:t>will be expected to attend the symposium including the coaching and pitching as appropriate</w:t>
      </w:r>
      <w:r w:rsidR="00B34805">
        <w:rPr>
          <w:rFonts w:eastAsia="PMingLiU" w:hint="eastAsia"/>
          <w:lang w:eastAsia="zh-HK"/>
        </w:rPr>
        <w:t>.</w:t>
      </w:r>
    </w:p>
    <w:p w14:paraId="023B1E2F" w14:textId="77777777" w:rsidR="00815522" w:rsidRDefault="00815522" w:rsidP="00815522">
      <w:pPr>
        <w:pStyle w:val="ListParagraph"/>
        <w:numPr>
          <w:ilvl w:val="0"/>
          <w:numId w:val="7"/>
        </w:numPr>
      </w:pPr>
      <w:r>
        <w:t xml:space="preserve">Finalists for the </w:t>
      </w:r>
      <w:r>
        <w:rPr>
          <w:b/>
          <w:i/>
        </w:rPr>
        <w:t>Social Innovation and Enterprise Start-up Awards</w:t>
      </w:r>
      <w:r>
        <w:rPr>
          <w:u w:val="single"/>
        </w:rPr>
        <w:t xml:space="preserve"> </w:t>
      </w:r>
      <w:r>
        <w:t>must register for and attend the Symposium on 1</w:t>
      </w:r>
      <w:r>
        <w:rPr>
          <w:vertAlign w:val="superscript"/>
        </w:rPr>
        <w:t>st</w:t>
      </w:r>
      <w:r>
        <w:t>-2</w:t>
      </w:r>
      <w:r>
        <w:rPr>
          <w:vertAlign w:val="superscript"/>
        </w:rPr>
        <w:t>nd</w:t>
      </w:r>
      <w:r>
        <w:t xml:space="preserve"> November.</w:t>
      </w:r>
    </w:p>
    <w:p w14:paraId="3101A573" w14:textId="77777777" w:rsidR="00815522" w:rsidRDefault="00815522" w:rsidP="00815522">
      <w:pPr>
        <w:pStyle w:val="ListParagraph"/>
        <w:numPr>
          <w:ilvl w:val="0"/>
          <w:numId w:val="7"/>
        </w:numPr>
      </w:pPr>
      <w:r>
        <w:t xml:space="preserve">Finalists for the </w:t>
      </w:r>
      <w:r>
        <w:rPr>
          <w:b/>
          <w:i/>
        </w:rPr>
        <w:t xml:space="preserve">Scaling-up Social Impact Awards </w:t>
      </w:r>
      <w:r>
        <w:t>must register for and attend the Symposium on 4</w:t>
      </w:r>
      <w:r>
        <w:rPr>
          <w:vertAlign w:val="superscript"/>
        </w:rPr>
        <w:t>th</w:t>
      </w:r>
      <w:r>
        <w:t>- 5</w:t>
      </w:r>
      <w:r>
        <w:rPr>
          <w:vertAlign w:val="superscript"/>
        </w:rPr>
        <w:t>th</w:t>
      </w:r>
      <w:r>
        <w:t xml:space="preserve"> November. </w:t>
      </w:r>
    </w:p>
    <w:p w14:paraId="27350559" w14:textId="77777777" w:rsidR="00815522" w:rsidRPr="00815522" w:rsidRDefault="00815522" w:rsidP="00815522">
      <w:pPr>
        <w:pStyle w:val="ListParagraph"/>
        <w:numPr>
          <w:ilvl w:val="0"/>
          <w:numId w:val="7"/>
        </w:numPr>
      </w:pPr>
      <w:del w:id="10" w:author="Yovela" w:date="2013-10-09T18:33:00Z">
        <w:r w:rsidDel="0009699F">
          <w:delText xml:space="preserve">Finalists will </w:delText>
        </w:r>
        <w:r w:rsidR="00C448AB" w:rsidRPr="00815522" w:rsidDel="0009699F">
          <w:delText xml:space="preserve">be able to refine </w:delText>
        </w:r>
        <w:r w:rsidDel="0009699F">
          <w:delText>their</w:delText>
        </w:r>
        <w:r w:rsidR="00C448AB" w:rsidRPr="00815522" w:rsidDel="0009699F">
          <w:delText xml:space="preserve"> submission</w:delText>
        </w:r>
        <w:r w:rsidDel="0009699F">
          <w:delText>s</w:delText>
        </w:r>
        <w:r w:rsidR="00C448AB" w:rsidRPr="00815522" w:rsidDel="0009699F">
          <w:delText xml:space="preserve"> following </w:delText>
        </w:r>
        <w:r w:rsidDel="0009699F">
          <w:delText>any</w:delText>
        </w:r>
        <w:r w:rsidR="00C448AB" w:rsidRPr="00815522" w:rsidDel="0009699F">
          <w:delText xml:space="preserve"> team coaching and preparation, but dramatic changes will limit chances of winning </w:delText>
        </w:r>
      </w:del>
    </w:p>
    <w:p w14:paraId="381AE646" w14:textId="77777777" w:rsidR="00C23477" w:rsidRPr="00B10AD8" w:rsidRDefault="00C23477" w:rsidP="00C23477">
      <w:pPr>
        <w:pStyle w:val="ListParagraph"/>
        <w:numPr>
          <w:ilvl w:val="0"/>
          <w:numId w:val="9"/>
        </w:numPr>
      </w:pPr>
      <w:r w:rsidRPr="00815522">
        <w:t>All contestants must register and pay the registration fee for the relevant part(s) of the Sy</w:t>
      </w:r>
      <w:r w:rsidRPr="00B10AD8">
        <w:t xml:space="preserve">mposium when </w:t>
      </w:r>
      <w:r w:rsidR="00B10AD8">
        <w:t>submitting their application</w:t>
      </w:r>
      <w:r w:rsidRPr="00B10AD8">
        <w:t xml:space="preserve"> </w:t>
      </w:r>
    </w:p>
    <w:p w14:paraId="7B00D515" w14:textId="77777777" w:rsidR="00C23477" w:rsidRPr="00B10AD8" w:rsidRDefault="00C23477" w:rsidP="00C23477">
      <w:pPr>
        <w:pStyle w:val="ListParagraph"/>
        <w:numPr>
          <w:ilvl w:val="0"/>
          <w:numId w:val="9"/>
        </w:numPr>
      </w:pPr>
      <w:r w:rsidRPr="00B10AD8">
        <w:t>Registration fees will be waived for contestants registered as full-time students at any university or college. Such students will not, however, be eligible for the Symposium lunches.</w:t>
      </w:r>
    </w:p>
    <w:p w14:paraId="69FB75AC" w14:textId="77777777" w:rsidR="009B16EA" w:rsidRDefault="009B16EA" w:rsidP="009B16EA">
      <w:pPr>
        <w:pStyle w:val="ListParagraph"/>
        <w:numPr>
          <w:ilvl w:val="0"/>
          <w:numId w:val="9"/>
        </w:numPr>
      </w:pPr>
      <w:del w:id="11" w:author="Yovela" w:date="2013-10-09T18:33:00Z">
        <w:r w:rsidDel="0009699F">
          <w:delText xml:space="preserve">Team members should be present at every stage of the competition. </w:delText>
        </w:r>
      </w:del>
    </w:p>
    <w:p w14:paraId="6EDE28D0" w14:textId="77777777" w:rsidR="00B34805" w:rsidRPr="00B34805" w:rsidRDefault="009B16EA" w:rsidP="00B34805">
      <w:pPr>
        <w:pStyle w:val="ListParagraph"/>
        <w:numPr>
          <w:ilvl w:val="0"/>
          <w:numId w:val="9"/>
        </w:numPr>
      </w:pPr>
      <w:r>
        <w:t xml:space="preserve">Teams should not add or change team members once they submit their entry summary to the judging panel. </w:t>
      </w:r>
    </w:p>
    <w:p w14:paraId="5BD0B1E4" w14:textId="77777777" w:rsidR="0009699F" w:rsidRPr="00F93288" w:rsidRDefault="009B16EA" w:rsidP="0009699F">
      <w:pPr>
        <w:pStyle w:val="ListParagraph"/>
        <w:numPr>
          <w:ilvl w:val="0"/>
          <w:numId w:val="9"/>
        </w:numPr>
      </w:pPr>
      <w:r>
        <w:t xml:space="preserve">Teams are allowed to enter their plans in other business plan competitions. </w:t>
      </w:r>
    </w:p>
    <w:p w14:paraId="70455B41" w14:textId="77777777" w:rsidR="00B34805" w:rsidRPr="009F6DD2" w:rsidRDefault="00B34805" w:rsidP="009F6DD2">
      <w:pPr>
        <w:ind w:left="360"/>
        <w:rPr>
          <w:b/>
        </w:rPr>
      </w:pPr>
      <w:r w:rsidRPr="009F6DD2">
        <w:rPr>
          <w:b/>
        </w:rPr>
        <w:t>PRESENTATION</w:t>
      </w:r>
    </w:p>
    <w:p w14:paraId="2FCACE3E" w14:textId="77777777" w:rsidR="00B34805" w:rsidRPr="009F6DD2" w:rsidRDefault="00B34805" w:rsidP="00B34805">
      <w:pPr>
        <w:pStyle w:val="ListParagraph"/>
        <w:numPr>
          <w:ilvl w:val="0"/>
          <w:numId w:val="9"/>
        </w:numPr>
      </w:pPr>
      <w:r w:rsidRPr="009F6DD2">
        <w:t xml:space="preserve">All entries </w:t>
      </w:r>
      <w:r w:rsidR="00F93288" w:rsidRPr="009F6DD2">
        <w:t xml:space="preserve">must </w:t>
      </w:r>
      <w:r w:rsidRPr="009F6DD2">
        <w:t>be submitted by 23</w:t>
      </w:r>
      <w:r w:rsidR="009F6DD2" w:rsidRPr="009F6DD2">
        <w:rPr>
          <w:rFonts w:hint="eastAsia"/>
          <w:vertAlign w:val="superscript"/>
          <w:lang w:eastAsia="zh-HK"/>
        </w:rPr>
        <w:t>rd</w:t>
      </w:r>
      <w:r w:rsidR="009F6DD2">
        <w:rPr>
          <w:rFonts w:hint="eastAsia"/>
          <w:lang w:eastAsia="zh-HK"/>
        </w:rPr>
        <w:t xml:space="preserve"> </w:t>
      </w:r>
      <w:r w:rsidRPr="009F6DD2">
        <w:t xml:space="preserve"> October2013.</w:t>
      </w:r>
    </w:p>
    <w:p w14:paraId="1256DD4B" w14:textId="77777777" w:rsidR="00B34805" w:rsidRPr="009F6DD2" w:rsidRDefault="00B34805" w:rsidP="00B34805">
      <w:pPr>
        <w:pStyle w:val="ListParagraph"/>
        <w:numPr>
          <w:ilvl w:val="0"/>
          <w:numId w:val="9"/>
        </w:numPr>
      </w:pPr>
      <w:r w:rsidRPr="009F6DD2">
        <w:t>5 teams will be selected as Finalists for the Social Innovation and Enterprise Start-up Awards on 25</w:t>
      </w:r>
      <w:r w:rsidR="009F6DD2" w:rsidRPr="009F6DD2">
        <w:rPr>
          <w:rFonts w:hint="eastAsia"/>
          <w:vertAlign w:val="superscript"/>
          <w:lang w:eastAsia="zh-HK"/>
        </w:rPr>
        <w:t>th</w:t>
      </w:r>
      <w:r w:rsidR="009F6DD2">
        <w:rPr>
          <w:rFonts w:hint="eastAsia"/>
          <w:lang w:eastAsia="zh-HK"/>
        </w:rPr>
        <w:t xml:space="preserve"> </w:t>
      </w:r>
      <w:r w:rsidRPr="009F6DD2">
        <w:t xml:space="preserve"> October 2013 AND entered to the pitching on 2</w:t>
      </w:r>
      <w:r w:rsidR="009F6DD2" w:rsidRPr="009F6DD2">
        <w:rPr>
          <w:rFonts w:hint="eastAsia"/>
          <w:vertAlign w:val="superscript"/>
          <w:lang w:eastAsia="zh-HK"/>
        </w:rPr>
        <w:t>nd</w:t>
      </w:r>
      <w:r w:rsidR="009F6DD2">
        <w:rPr>
          <w:rFonts w:hint="eastAsia"/>
          <w:lang w:eastAsia="zh-HK"/>
        </w:rPr>
        <w:t xml:space="preserve"> </w:t>
      </w:r>
      <w:r w:rsidRPr="009F6DD2">
        <w:t xml:space="preserve"> November 2013.</w:t>
      </w:r>
    </w:p>
    <w:p w14:paraId="297445A3" w14:textId="77777777" w:rsidR="00B34805" w:rsidRDefault="00B34805" w:rsidP="00B34805">
      <w:pPr>
        <w:pStyle w:val="ListParagraph"/>
        <w:numPr>
          <w:ilvl w:val="0"/>
          <w:numId w:val="9"/>
        </w:numPr>
        <w:rPr>
          <w:ins w:id="12" w:author="Yovela" w:date="2013-10-09T18:31:00Z"/>
        </w:rPr>
      </w:pPr>
      <w:r w:rsidRPr="009F6DD2">
        <w:t>4 teams will be selected as Finalists for the Scaling-up Social Impact Awards on 28</w:t>
      </w:r>
      <w:r w:rsidR="009F6DD2" w:rsidRPr="009F6DD2">
        <w:rPr>
          <w:rFonts w:hint="eastAsia"/>
          <w:vertAlign w:val="superscript"/>
          <w:lang w:eastAsia="zh-HK"/>
        </w:rPr>
        <w:t>th</w:t>
      </w:r>
      <w:r w:rsidR="009F6DD2">
        <w:rPr>
          <w:rFonts w:hint="eastAsia"/>
          <w:lang w:eastAsia="zh-HK"/>
        </w:rPr>
        <w:t xml:space="preserve"> </w:t>
      </w:r>
      <w:r w:rsidRPr="009F6DD2">
        <w:t xml:space="preserve"> October 2013 AND entered to the pitching on 5</w:t>
      </w:r>
      <w:r w:rsidR="009F6DD2" w:rsidRPr="009F6DD2">
        <w:rPr>
          <w:rFonts w:hint="eastAsia"/>
          <w:vertAlign w:val="superscript"/>
          <w:lang w:eastAsia="zh-HK"/>
        </w:rPr>
        <w:t>th</w:t>
      </w:r>
      <w:r w:rsidR="009F6DD2">
        <w:rPr>
          <w:rFonts w:hint="eastAsia"/>
          <w:lang w:eastAsia="zh-HK"/>
        </w:rPr>
        <w:t xml:space="preserve"> </w:t>
      </w:r>
      <w:r w:rsidRPr="009F6DD2">
        <w:t xml:space="preserve"> November 2013.</w:t>
      </w:r>
    </w:p>
    <w:p w14:paraId="6CA04B50" w14:textId="77777777" w:rsidR="0009699F" w:rsidRPr="009F6DD2" w:rsidRDefault="0009699F" w:rsidP="00B34805">
      <w:pPr>
        <w:pStyle w:val="ListParagraph"/>
        <w:numPr>
          <w:ilvl w:val="0"/>
          <w:numId w:val="9"/>
        </w:numPr>
      </w:pPr>
      <w:ins w:id="13" w:author="Yovela" w:date="2013-10-09T18:31:00Z">
        <w:r>
          <w:rPr>
            <w:rFonts w:hint="eastAsia"/>
            <w:lang w:eastAsia="zh-HK"/>
          </w:rPr>
          <w:t xml:space="preserve">Finalists will be </w:t>
        </w:r>
      </w:ins>
      <w:ins w:id="14" w:author="Yovela" w:date="2013-10-09T18:32:00Z">
        <w:r>
          <w:rPr>
            <w:rFonts w:hint="eastAsia"/>
            <w:lang w:eastAsia="zh-HK"/>
          </w:rPr>
          <w:t>inform</w:t>
        </w:r>
      </w:ins>
      <w:ins w:id="15" w:author="Yovela" w:date="2013-10-09T18:31:00Z">
        <w:r>
          <w:rPr>
            <w:rFonts w:hint="eastAsia"/>
            <w:lang w:eastAsia="zh-HK"/>
          </w:rPr>
          <w:t>ed</w:t>
        </w:r>
      </w:ins>
      <w:ins w:id="16" w:author="Yovela" w:date="2013-10-09T18:32:00Z">
        <w:r>
          <w:rPr>
            <w:rFonts w:hint="eastAsia"/>
            <w:lang w:eastAsia="zh-HK"/>
          </w:rPr>
          <w:t xml:space="preserve"> by e-mail and by announcement</w:t>
        </w:r>
      </w:ins>
      <w:ins w:id="17" w:author="Yovela" w:date="2013-10-09T18:31:00Z">
        <w:r>
          <w:rPr>
            <w:rFonts w:hint="eastAsia"/>
            <w:lang w:eastAsia="zh-HK"/>
          </w:rPr>
          <w:t xml:space="preserve"> o</w:t>
        </w:r>
      </w:ins>
      <w:ins w:id="18" w:author="Yovela" w:date="2013-10-09T18:32:00Z">
        <w:r>
          <w:rPr>
            <w:rFonts w:hint="eastAsia"/>
            <w:lang w:eastAsia="zh-HK"/>
          </w:rPr>
          <w:t xml:space="preserve">n the Project Flame website. </w:t>
        </w:r>
      </w:ins>
    </w:p>
    <w:p w14:paraId="5C7638BE" w14:textId="77777777" w:rsidR="00A700BB" w:rsidRPr="009F6DD2" w:rsidRDefault="00B34805" w:rsidP="00F93288">
      <w:pPr>
        <w:pStyle w:val="ListParagraph"/>
        <w:numPr>
          <w:ilvl w:val="0"/>
          <w:numId w:val="9"/>
        </w:numPr>
      </w:pPr>
      <w:r w:rsidRPr="009F6DD2">
        <w:t>The presentation comprises of a 12-minute presentation and followed by a</w:t>
      </w:r>
      <w:r w:rsidR="009F6DD2">
        <w:rPr>
          <w:rFonts w:hint="eastAsia"/>
          <w:lang w:eastAsia="zh-HK"/>
        </w:rPr>
        <w:t>n</w:t>
      </w:r>
      <w:r w:rsidRPr="009F6DD2">
        <w:t xml:space="preserve"> 8-minute question-and-answer session</w:t>
      </w:r>
      <w:r w:rsidRPr="009F6DD2">
        <w:rPr>
          <w:rFonts w:hint="eastAsia"/>
        </w:rPr>
        <w:t>.</w:t>
      </w:r>
    </w:p>
    <w:p w14:paraId="3E6BB474" w14:textId="77777777" w:rsidR="00A700BB" w:rsidRPr="009F6DD2" w:rsidRDefault="00292438" w:rsidP="009F6DD2">
      <w:pPr>
        <w:ind w:left="360"/>
        <w:rPr>
          <w:b/>
        </w:rPr>
      </w:pPr>
      <w:r w:rsidRPr="009F6DD2">
        <w:rPr>
          <w:b/>
        </w:rPr>
        <w:t>TERMS and CONDITIONS</w:t>
      </w:r>
    </w:p>
    <w:p w14:paraId="44F6A167" w14:textId="77777777" w:rsidR="009B16EA" w:rsidRDefault="009B16EA" w:rsidP="009B16EA">
      <w:pPr>
        <w:pStyle w:val="ListParagraph"/>
        <w:numPr>
          <w:ilvl w:val="0"/>
          <w:numId w:val="9"/>
        </w:numPr>
      </w:pPr>
      <w:r>
        <w:t>The organizers reserve the right to invite entrants to attend an interview during the shortlisting</w:t>
      </w:r>
      <w:del w:id="19" w:author="Yovela" w:date="2013-10-09T18:33:00Z">
        <w:r w:rsidDel="0009699F">
          <w:delText xml:space="preserve"> for the finals</w:delText>
        </w:r>
      </w:del>
      <w:r>
        <w:t>.</w:t>
      </w:r>
    </w:p>
    <w:p w14:paraId="449ACF66" w14:textId="77777777" w:rsidR="009B16EA" w:rsidRDefault="009B16EA" w:rsidP="009B16EA">
      <w:pPr>
        <w:pStyle w:val="ListParagraph"/>
        <w:numPr>
          <w:ilvl w:val="0"/>
          <w:numId w:val="9"/>
        </w:numPr>
      </w:pPr>
      <w:r>
        <w:t xml:space="preserve">All decisions of the Judging Panel will be final and binding. </w:t>
      </w:r>
    </w:p>
    <w:p w14:paraId="021353E0" w14:textId="77777777" w:rsidR="009B16EA" w:rsidRDefault="009B16EA" w:rsidP="009B16EA">
      <w:pPr>
        <w:pStyle w:val="ListParagraph"/>
        <w:numPr>
          <w:ilvl w:val="0"/>
          <w:numId w:val="9"/>
        </w:numPr>
      </w:pPr>
      <w:r>
        <w:t>Finalists maybe required to assist the Organizer in associated publicity activities.</w:t>
      </w:r>
    </w:p>
    <w:p w14:paraId="3A85675B" w14:textId="77777777" w:rsidR="009B16EA" w:rsidRDefault="009B16EA" w:rsidP="009B16EA">
      <w:pPr>
        <w:pStyle w:val="ListParagraph"/>
        <w:numPr>
          <w:ilvl w:val="0"/>
          <w:numId w:val="9"/>
        </w:numPr>
      </w:pPr>
      <w:r>
        <w:t>All entries and any copyright subsisting in the entries will remain the property of the contestant. Each contestant shall have the sole responsibility for securing any potential intellectual property rights. The organizer shall not be liable for any costs incurred or loss, damage, injury, expense or liability suffered by contestant in relation to any failure to successfully secure any intellectual property rights related to the entries as a result of participation in the contest.</w:t>
      </w:r>
    </w:p>
    <w:p w14:paraId="2ADAE3A1" w14:textId="77777777" w:rsidR="009B16EA" w:rsidRDefault="009B16EA" w:rsidP="009B16EA">
      <w:pPr>
        <w:pStyle w:val="ListParagraph"/>
        <w:numPr>
          <w:ilvl w:val="0"/>
          <w:numId w:val="9"/>
        </w:numPr>
      </w:pPr>
      <w:r>
        <w:t>Any form plagiarism will result in disqualification.</w:t>
      </w:r>
    </w:p>
    <w:p w14:paraId="2A5B729A" w14:textId="77777777" w:rsidR="00FA0BD8" w:rsidRDefault="00FA0BD8"/>
    <w:p w14:paraId="114852FE" w14:textId="77777777" w:rsidR="005565FF" w:rsidRDefault="005565FF"/>
    <w:p w14:paraId="1EA493F8" w14:textId="77777777" w:rsidR="00061439" w:rsidRDefault="000158E6" w:rsidP="000158E6">
      <w:pPr>
        <w:rPr>
          <w:b/>
        </w:rPr>
      </w:pPr>
      <w:r>
        <w:rPr>
          <w:b/>
        </w:rPr>
        <w:t xml:space="preserve">JUDGING PANEL </w:t>
      </w:r>
    </w:p>
    <w:p w14:paraId="2ACD65B0" w14:textId="77777777" w:rsidR="00C23477" w:rsidRDefault="009B16EA" w:rsidP="000158E6">
      <w:pPr>
        <w:rPr>
          <w:b/>
        </w:rPr>
      </w:pPr>
      <w:r w:rsidRPr="00B10AD8">
        <w:rPr>
          <w:b/>
        </w:rPr>
        <w:t xml:space="preserve">The </w:t>
      </w:r>
      <w:r>
        <w:rPr>
          <w:b/>
        </w:rPr>
        <w:t xml:space="preserve">Final </w:t>
      </w:r>
      <w:r w:rsidRPr="00B10AD8">
        <w:rPr>
          <w:b/>
        </w:rPr>
        <w:t xml:space="preserve">Judging </w:t>
      </w:r>
      <w:r>
        <w:rPr>
          <w:b/>
        </w:rPr>
        <w:t>P</w:t>
      </w:r>
      <w:r w:rsidRPr="00B10AD8">
        <w:rPr>
          <w:b/>
        </w:rPr>
        <w:t>anel</w:t>
      </w:r>
      <w:r>
        <w:rPr>
          <w:b/>
        </w:rPr>
        <w:t>, chaired by Michael Norton, will consi</w:t>
      </w:r>
      <w:r w:rsidR="00767D5A">
        <w:rPr>
          <w:b/>
        </w:rPr>
        <w:t>s</w:t>
      </w:r>
      <w:r>
        <w:rPr>
          <w:b/>
        </w:rPr>
        <w:t>t of both local and international experts.</w:t>
      </w:r>
    </w:p>
    <w:p w14:paraId="24C2ED8D" w14:textId="77777777" w:rsidR="005C4C0F" w:rsidRDefault="005C4C0F" w:rsidP="000158E6">
      <w:pPr>
        <w:rPr>
          <w:rFonts w:eastAsia="PMingLiU"/>
          <w:b/>
          <w:lang w:eastAsia="zh-HK"/>
        </w:rPr>
      </w:pPr>
      <w:r w:rsidRPr="005C4C0F">
        <w:rPr>
          <w:rFonts w:eastAsia="PMingLiU"/>
          <w:b/>
          <w:noProof/>
          <w:lang w:eastAsia="en-US"/>
        </w:rPr>
        <w:drawing>
          <wp:inline distT="0" distB="0" distL="0" distR="0" wp14:anchorId="2FE7E9ED" wp14:editId="6F0604F5">
            <wp:extent cx="5943600" cy="3793473"/>
            <wp:effectExtent l="0" t="25400" r="0" b="0"/>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520012E" w14:textId="77777777" w:rsidR="005C4C0F" w:rsidRDefault="005C4C0F" w:rsidP="000158E6">
      <w:pPr>
        <w:rPr>
          <w:rFonts w:eastAsia="PMingLiU"/>
          <w:b/>
          <w:lang w:eastAsia="zh-HK"/>
        </w:rPr>
      </w:pPr>
    </w:p>
    <w:p w14:paraId="17DA1C14" w14:textId="77777777" w:rsidR="000158E6" w:rsidRPr="00785246" w:rsidRDefault="00C23477" w:rsidP="000158E6">
      <w:pPr>
        <w:rPr>
          <w:b/>
        </w:rPr>
      </w:pPr>
      <w:r>
        <w:rPr>
          <w:b/>
        </w:rPr>
        <w:t xml:space="preserve">Judging criteria will include </w:t>
      </w:r>
    </w:p>
    <w:tbl>
      <w:tblPr>
        <w:tblStyle w:val="MediumGrid3-Accent5"/>
        <w:tblW w:w="0" w:type="auto"/>
        <w:tblLook w:val="04A0" w:firstRow="1" w:lastRow="0" w:firstColumn="1" w:lastColumn="0" w:noHBand="0" w:noVBand="1"/>
      </w:tblPr>
      <w:tblGrid>
        <w:gridCol w:w="1864"/>
        <w:gridCol w:w="3547"/>
        <w:gridCol w:w="4165"/>
      </w:tblGrid>
      <w:tr w:rsidR="00767D5A" w14:paraId="79006B64" w14:textId="77777777" w:rsidTr="00815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2573E0FE" w14:textId="77777777" w:rsidR="00767D5A" w:rsidRDefault="00767D5A" w:rsidP="00815522"/>
        </w:tc>
        <w:tc>
          <w:tcPr>
            <w:tcW w:w="3738" w:type="dxa"/>
          </w:tcPr>
          <w:p w14:paraId="698B2CD0" w14:textId="77777777" w:rsidR="00767D5A" w:rsidRPr="00F93288" w:rsidRDefault="00767D5A" w:rsidP="00815522">
            <w:pPr>
              <w:jc w:val="center"/>
              <w:cnfStyle w:val="100000000000" w:firstRow="1" w:lastRow="0" w:firstColumn="0" w:lastColumn="0" w:oddVBand="0" w:evenVBand="0" w:oddHBand="0" w:evenHBand="0" w:firstRowFirstColumn="0" w:firstRowLastColumn="0" w:lastRowFirstColumn="0" w:lastRowLastColumn="0"/>
              <w:rPr>
                <w:u w:val="single"/>
              </w:rPr>
            </w:pPr>
            <w:r w:rsidRPr="00F93288">
              <w:rPr>
                <w:u w:val="single"/>
              </w:rPr>
              <w:t xml:space="preserve">Social Innovation and Enterprise </w:t>
            </w:r>
            <w:r w:rsidRPr="00787DAD">
              <w:rPr>
                <w:u w:val="single"/>
              </w:rPr>
              <w:t>Start-up</w:t>
            </w:r>
            <w:r w:rsidRPr="00F93288">
              <w:rPr>
                <w:u w:val="single"/>
              </w:rPr>
              <w:t xml:space="preserve"> </w:t>
            </w:r>
            <w:r w:rsidRPr="009B16EA">
              <w:rPr>
                <w:u w:val="single"/>
              </w:rPr>
              <w:t>Awards</w:t>
            </w:r>
            <w:r w:rsidRPr="00F93288">
              <w:rPr>
                <w:u w:val="single"/>
              </w:rPr>
              <w:t xml:space="preserve"> </w:t>
            </w:r>
          </w:p>
        </w:tc>
        <w:tc>
          <w:tcPr>
            <w:tcW w:w="4428" w:type="dxa"/>
          </w:tcPr>
          <w:p w14:paraId="1B431EC7" w14:textId="77777777" w:rsidR="00767D5A" w:rsidRPr="00F93288" w:rsidRDefault="00767D5A" w:rsidP="00815522">
            <w:pPr>
              <w:jc w:val="center"/>
              <w:cnfStyle w:val="100000000000" w:firstRow="1" w:lastRow="0" w:firstColumn="0" w:lastColumn="0" w:oddVBand="0" w:evenVBand="0" w:oddHBand="0" w:evenHBand="0" w:firstRowFirstColumn="0" w:firstRowLastColumn="0" w:lastRowFirstColumn="0" w:lastRowLastColumn="0"/>
              <w:rPr>
                <w:u w:val="single"/>
              </w:rPr>
            </w:pPr>
            <w:r w:rsidRPr="00767D5A">
              <w:t xml:space="preserve"> </w:t>
            </w:r>
            <w:r w:rsidRPr="00F93288">
              <w:rPr>
                <w:u w:val="single"/>
              </w:rPr>
              <w:t xml:space="preserve">Scaling-up </w:t>
            </w:r>
            <w:del w:id="20" w:author="Yovela" w:date="2013-10-09T18:35:00Z">
              <w:r w:rsidRPr="00F93288" w:rsidDel="0009699F">
                <w:rPr>
                  <w:u w:val="single"/>
                </w:rPr>
                <w:delText>Social Impact</w:delText>
              </w:r>
            </w:del>
            <w:r w:rsidRPr="00F93288">
              <w:rPr>
                <w:u w:val="single"/>
              </w:rPr>
              <w:t xml:space="preserve"> Awards</w:t>
            </w:r>
          </w:p>
        </w:tc>
      </w:tr>
      <w:tr w:rsidR="00767D5A" w14:paraId="28D2B1DC" w14:textId="77777777" w:rsidTr="0081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2024D6E3" w14:textId="77777777" w:rsidR="00767D5A" w:rsidRDefault="00767D5A" w:rsidP="00815522">
            <w:r>
              <w:t>Conceptuali</w:t>
            </w:r>
            <w:r w:rsidR="004C03C0">
              <w:t>z</w:t>
            </w:r>
            <w:r>
              <w:t>ation and Innovation</w:t>
            </w:r>
          </w:p>
          <w:p w14:paraId="40548A2C" w14:textId="77777777" w:rsidR="00767D5A" w:rsidRDefault="00767D5A" w:rsidP="00815522"/>
          <w:p w14:paraId="06458D4F" w14:textId="77777777" w:rsidR="00767D5A" w:rsidRDefault="00767D5A" w:rsidP="00815522">
            <w:r>
              <w:t>20%</w:t>
            </w:r>
          </w:p>
          <w:p w14:paraId="354AC294" w14:textId="77777777" w:rsidR="00767D5A" w:rsidRDefault="00767D5A" w:rsidP="00815522"/>
        </w:tc>
        <w:tc>
          <w:tcPr>
            <w:tcW w:w="3738" w:type="dxa"/>
          </w:tcPr>
          <w:p w14:paraId="1017680F" w14:textId="77777777" w:rsidR="00767D5A" w:rsidRDefault="00767D5A" w:rsidP="00815522">
            <w:pPr>
              <w:cnfStyle w:val="000000100000" w:firstRow="0" w:lastRow="0" w:firstColumn="0" w:lastColumn="0" w:oddVBand="0" w:evenVBand="0" w:oddHBand="1" w:evenHBand="0" w:firstRowFirstColumn="0" w:firstRowLastColumn="0" w:lastRowFirstColumn="0" w:lastRowLastColumn="0"/>
            </w:pPr>
            <w:r>
              <w:t xml:space="preserve">You should identify and demonstrate your </w:t>
            </w:r>
            <w:r w:rsidRPr="00245AA9">
              <w:t>un</w:t>
            </w:r>
            <w:r>
              <w:t xml:space="preserve">derstanding of the social problem </w:t>
            </w:r>
            <w:r w:rsidRPr="00245AA9">
              <w:t xml:space="preserve">and </w:t>
            </w:r>
            <w:r>
              <w:t>outline your goals and</w:t>
            </w:r>
            <w:r w:rsidRPr="00245AA9">
              <w:t xml:space="preserve"> innovative approach to solve this problem</w:t>
            </w:r>
          </w:p>
        </w:tc>
        <w:tc>
          <w:tcPr>
            <w:tcW w:w="4428" w:type="dxa"/>
          </w:tcPr>
          <w:p w14:paraId="6CFFB514" w14:textId="77777777" w:rsidR="00767D5A" w:rsidRDefault="00767D5A" w:rsidP="00815522">
            <w:pPr>
              <w:cnfStyle w:val="000000100000" w:firstRow="0" w:lastRow="0" w:firstColumn="0" w:lastColumn="0" w:oddVBand="0" w:evenVBand="0" w:oddHBand="1" w:evenHBand="0" w:firstRowFirstColumn="0" w:firstRowLastColumn="0" w:lastRowFirstColumn="0" w:lastRowLastColumn="0"/>
            </w:pPr>
            <w:r>
              <w:t xml:space="preserve">You should outline the social problem, your goals and the innovative approach that your social enterprise adopts to achieve its current social impact. Indicate what additional impact you aim to achieve by scaling-up </w:t>
            </w:r>
          </w:p>
        </w:tc>
      </w:tr>
      <w:tr w:rsidR="00767D5A" w14:paraId="117E2D37" w14:textId="77777777" w:rsidTr="00815522">
        <w:tc>
          <w:tcPr>
            <w:cnfStyle w:val="001000000000" w:firstRow="0" w:lastRow="0" w:firstColumn="1" w:lastColumn="0" w:oddVBand="0" w:evenVBand="0" w:oddHBand="0" w:evenHBand="0" w:firstRowFirstColumn="0" w:firstRowLastColumn="0" w:lastRowFirstColumn="0" w:lastRowLastColumn="0"/>
            <w:tcW w:w="1410" w:type="dxa"/>
          </w:tcPr>
          <w:p w14:paraId="35FE067C" w14:textId="77777777" w:rsidR="00767D5A" w:rsidRDefault="00767D5A" w:rsidP="00815522">
            <w:r>
              <w:t>Feasibility and Realism</w:t>
            </w:r>
          </w:p>
          <w:p w14:paraId="6D4B9A69" w14:textId="77777777" w:rsidR="00767D5A" w:rsidRDefault="00767D5A" w:rsidP="00815522">
            <w:r>
              <w:t>20%</w:t>
            </w:r>
          </w:p>
        </w:tc>
        <w:tc>
          <w:tcPr>
            <w:tcW w:w="3738" w:type="dxa"/>
          </w:tcPr>
          <w:p w14:paraId="086FA668" w14:textId="77777777" w:rsidR="00767D5A" w:rsidRDefault="00767D5A" w:rsidP="00815522">
            <w:pPr>
              <w:cnfStyle w:val="000000000000" w:firstRow="0" w:lastRow="0" w:firstColumn="0" w:lastColumn="0" w:oddVBand="0" w:evenVBand="0" w:oddHBand="0" w:evenHBand="0" w:firstRowFirstColumn="0" w:firstRowLastColumn="0" w:lastRowFirstColumn="0" w:lastRowLastColumn="0"/>
            </w:pPr>
            <w:r>
              <w:t>You should clarify how you will access the skills and financial resources, intellectual support and contacts necessary to accomplish your goals</w:t>
            </w:r>
          </w:p>
        </w:tc>
        <w:tc>
          <w:tcPr>
            <w:tcW w:w="4428" w:type="dxa"/>
          </w:tcPr>
          <w:p w14:paraId="3E4FABCA" w14:textId="77777777" w:rsidR="00767D5A" w:rsidRDefault="00767D5A" w:rsidP="00815522">
            <w:pPr>
              <w:cnfStyle w:val="000000000000" w:firstRow="0" w:lastRow="0" w:firstColumn="0" w:lastColumn="0" w:oddVBand="0" w:evenVBand="0" w:oddHBand="0" w:evenHBand="0" w:firstRowFirstColumn="0" w:firstRowLastColumn="0" w:lastRowFirstColumn="0" w:lastRowLastColumn="0"/>
            </w:pPr>
            <w:r>
              <w:t>You should outline your strategy for scaling-up, clarifying its feasibility in terms of acquiring relevant resources, intellectual support, contacts and, if appropriate additional investors or franchisees to assist your social enterprise in scaling-up its social impact.</w:t>
            </w:r>
          </w:p>
        </w:tc>
      </w:tr>
      <w:tr w:rsidR="00767D5A" w14:paraId="0FEC08C1" w14:textId="77777777" w:rsidTr="0081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30995FBD" w14:textId="77777777" w:rsidR="00767D5A" w:rsidRDefault="00767D5A" w:rsidP="00815522">
            <w:r>
              <w:t>Social Impact</w:t>
            </w:r>
          </w:p>
          <w:p w14:paraId="06FA9773" w14:textId="77777777" w:rsidR="00767D5A" w:rsidRDefault="00767D5A" w:rsidP="00815522"/>
          <w:p w14:paraId="5690DCAF" w14:textId="77777777" w:rsidR="00767D5A" w:rsidRDefault="00767D5A" w:rsidP="00815522">
            <w:r>
              <w:t>30%</w:t>
            </w:r>
          </w:p>
        </w:tc>
        <w:tc>
          <w:tcPr>
            <w:tcW w:w="3738" w:type="dxa"/>
          </w:tcPr>
          <w:p w14:paraId="0E6F1179" w14:textId="77777777" w:rsidR="00767D5A" w:rsidRDefault="00767D5A" w:rsidP="00815522">
            <w:pPr>
              <w:cnfStyle w:val="000000100000" w:firstRow="0" w:lastRow="0" w:firstColumn="0" w:lastColumn="0" w:oddVBand="0" w:evenVBand="0" w:oddHBand="1" w:evenHBand="0" w:firstRowFirstColumn="0" w:firstRowLastColumn="0" w:lastRowFirstColumn="0" w:lastRowLastColumn="0"/>
            </w:pPr>
            <w:r>
              <w:t>You should illustrate how your business activities, products or services can generate social benefits aligned with your desired goals</w:t>
            </w:r>
          </w:p>
        </w:tc>
        <w:tc>
          <w:tcPr>
            <w:tcW w:w="4428" w:type="dxa"/>
          </w:tcPr>
          <w:p w14:paraId="55FE1803" w14:textId="77777777" w:rsidR="00767D5A" w:rsidRDefault="00767D5A" w:rsidP="00815522">
            <w:pPr>
              <w:cnfStyle w:val="000000100000" w:firstRow="0" w:lastRow="0" w:firstColumn="0" w:lastColumn="0" w:oddVBand="0" w:evenVBand="0" w:oddHBand="1" w:evenHBand="0" w:firstRowFirstColumn="0" w:firstRowLastColumn="0" w:lastRowFirstColumn="0" w:lastRowLastColumn="0"/>
            </w:pPr>
            <w:r>
              <w:t xml:space="preserve">You should illustrate how scaling-up, replicating or franchising your business ideas, methods and brand will generate greater social impact </w:t>
            </w:r>
          </w:p>
        </w:tc>
      </w:tr>
      <w:tr w:rsidR="00767D5A" w14:paraId="229EA192" w14:textId="77777777" w:rsidTr="00815522">
        <w:tc>
          <w:tcPr>
            <w:cnfStyle w:val="001000000000" w:firstRow="0" w:lastRow="0" w:firstColumn="1" w:lastColumn="0" w:oddVBand="0" w:evenVBand="0" w:oddHBand="0" w:evenHBand="0" w:firstRowFirstColumn="0" w:firstRowLastColumn="0" w:lastRowFirstColumn="0" w:lastRowLastColumn="0"/>
            <w:tcW w:w="1410" w:type="dxa"/>
          </w:tcPr>
          <w:p w14:paraId="6D188989" w14:textId="77777777" w:rsidR="00767D5A" w:rsidRDefault="00767D5A" w:rsidP="00815522">
            <w:r>
              <w:t xml:space="preserve">Sustainability and Financial Performance </w:t>
            </w:r>
          </w:p>
          <w:p w14:paraId="61613A2A" w14:textId="77777777" w:rsidR="00767D5A" w:rsidRDefault="00767D5A" w:rsidP="00815522">
            <w:r>
              <w:t>30%</w:t>
            </w:r>
          </w:p>
        </w:tc>
        <w:tc>
          <w:tcPr>
            <w:tcW w:w="3738" w:type="dxa"/>
          </w:tcPr>
          <w:p w14:paraId="6A013E96" w14:textId="77777777" w:rsidR="00767D5A" w:rsidRDefault="00767D5A" w:rsidP="00815522">
            <w:pPr>
              <w:cnfStyle w:val="000000000000" w:firstRow="0" w:lastRow="0" w:firstColumn="0" w:lastColumn="0" w:oddVBand="0" w:evenVBand="0" w:oddHBand="0" w:evenHBand="0" w:firstRowFirstColumn="0" w:firstRowLastColumn="0" w:lastRowFirstColumn="0" w:lastRowLastColumn="0"/>
            </w:pPr>
            <w:r>
              <w:t>You should demonstrate how your social enterprise will be able to sustain the attainment of your social goals over time</w:t>
            </w:r>
          </w:p>
        </w:tc>
        <w:tc>
          <w:tcPr>
            <w:tcW w:w="4428" w:type="dxa"/>
          </w:tcPr>
          <w:p w14:paraId="4CCAFED2" w14:textId="77777777" w:rsidR="00767D5A" w:rsidRDefault="00767D5A" w:rsidP="00815522">
            <w:pPr>
              <w:cnfStyle w:val="000000000000" w:firstRow="0" w:lastRow="0" w:firstColumn="0" w:lastColumn="0" w:oddVBand="0" w:evenVBand="0" w:oddHBand="0" w:evenHBand="0" w:firstRowFirstColumn="0" w:firstRowLastColumn="0" w:lastRowFirstColumn="0" w:lastRowLastColumn="0"/>
            </w:pPr>
            <w:r>
              <w:t xml:space="preserve">You should demonstrate that your scaling-up strategy is sustainable over time, will retain appropriate quality control, and has the capacity to lead to greater social impact </w:t>
            </w:r>
          </w:p>
        </w:tc>
      </w:tr>
    </w:tbl>
    <w:p w14:paraId="3AA92B5E" w14:textId="77777777" w:rsidR="000158E6" w:rsidRDefault="000158E6" w:rsidP="00C930F9">
      <w:pPr>
        <w:rPr>
          <w:b/>
        </w:rPr>
      </w:pPr>
    </w:p>
    <w:p w14:paraId="06F17A03" w14:textId="77777777" w:rsidR="00B10AD8" w:rsidRDefault="00B10AD8" w:rsidP="00B10AD8">
      <w:pPr>
        <w:rPr>
          <w:b/>
        </w:rPr>
      </w:pPr>
      <w:r w:rsidRPr="00DB2191">
        <w:rPr>
          <w:b/>
          <w:highlight w:val="yellow"/>
        </w:rPr>
        <w:t>IMPORTANT DATES</w:t>
      </w:r>
    </w:p>
    <w:p w14:paraId="78E275CA" w14:textId="77777777" w:rsidR="00B10AD8" w:rsidRPr="00E14612" w:rsidRDefault="00B10AD8" w:rsidP="00B10AD8">
      <w:bookmarkStart w:id="21" w:name="_GoBack"/>
      <w:r>
        <w:rPr>
          <w:noProof/>
          <w:lang w:eastAsia="en-US"/>
        </w:rPr>
        <w:drawing>
          <wp:inline distT="0" distB="0" distL="0" distR="0" wp14:anchorId="54F91F5E" wp14:editId="1ABA3A00">
            <wp:extent cx="5486400" cy="3202871"/>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End w:id="21"/>
    </w:p>
    <w:p w14:paraId="22CDC923" w14:textId="77777777" w:rsidR="000158E6" w:rsidRDefault="000158E6" w:rsidP="00C930F9">
      <w:pPr>
        <w:rPr>
          <w:b/>
        </w:rPr>
      </w:pPr>
    </w:p>
    <w:p w14:paraId="4BA9F5D7" w14:textId="77777777" w:rsidR="000158E6" w:rsidRDefault="000158E6" w:rsidP="00C930F9">
      <w:pPr>
        <w:rPr>
          <w:b/>
        </w:rPr>
      </w:pPr>
    </w:p>
    <w:p w14:paraId="524926CD" w14:textId="77777777" w:rsidR="00C930F9" w:rsidRPr="00E169E9" w:rsidRDefault="000158E6" w:rsidP="00C930F9">
      <w:pPr>
        <w:rPr>
          <w:b/>
        </w:rPr>
      </w:pPr>
      <w:r>
        <w:rPr>
          <w:b/>
        </w:rPr>
        <w:t>STAGE</w:t>
      </w:r>
      <w:r w:rsidR="00F93288">
        <w:rPr>
          <w:b/>
        </w:rPr>
        <w:t>S</w:t>
      </w:r>
      <w:r>
        <w:rPr>
          <w:b/>
        </w:rPr>
        <w:t xml:space="preserve"> OF COMPETITION</w:t>
      </w:r>
    </w:p>
    <w:p w14:paraId="5B625D50" w14:textId="77777777" w:rsidR="00672275" w:rsidRDefault="008B279F" w:rsidP="00C930F9">
      <w:r>
        <w:rPr>
          <w:i/>
          <w:noProof/>
          <w:u w:val="single"/>
          <w:lang w:eastAsia="en-US"/>
        </w:rPr>
        <w:drawing>
          <wp:inline distT="0" distB="0" distL="0" distR="0" wp14:anchorId="38761FA2" wp14:editId="26A8657E">
            <wp:extent cx="5486400" cy="3200400"/>
            <wp:effectExtent l="25400" t="25400" r="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7A2B3E8" w14:textId="77777777" w:rsidR="00104A99" w:rsidRDefault="00104A99">
      <w:pPr>
        <w:rPr>
          <w:b/>
        </w:rPr>
      </w:pPr>
    </w:p>
    <w:p w14:paraId="67DCB00F" w14:textId="77777777" w:rsidR="000158E6" w:rsidRDefault="000158E6" w:rsidP="000158E6"/>
    <w:p w14:paraId="185B150E" w14:textId="77777777" w:rsidR="000158E6" w:rsidRDefault="000158E6" w:rsidP="000158E6"/>
    <w:p w14:paraId="7943793F" w14:textId="77777777" w:rsidR="000158E6" w:rsidRDefault="000158E6">
      <w:pPr>
        <w:rPr>
          <w:b/>
        </w:rPr>
      </w:pPr>
    </w:p>
    <w:p w14:paraId="2C8F6AD0" w14:textId="77777777" w:rsidR="00C930F9" w:rsidRDefault="00C930F9" w:rsidP="00B30AFC"/>
    <w:p w14:paraId="15016A08" w14:textId="77777777" w:rsidR="00785246" w:rsidRDefault="00785246" w:rsidP="00C930F9"/>
    <w:p w14:paraId="724D7EC8" w14:textId="77777777" w:rsidR="00245AA9" w:rsidRDefault="00245AA9" w:rsidP="00C930F9"/>
    <w:p w14:paraId="2205C29B" w14:textId="77777777" w:rsidR="00B30AFC" w:rsidRDefault="00B30AFC" w:rsidP="00C930F9"/>
    <w:sectPr w:rsidR="00B30AFC" w:rsidSect="008116AF">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A81B2" w14:textId="77777777" w:rsidR="004F1C11" w:rsidRDefault="004F1C11" w:rsidP="003C0717">
      <w:pPr>
        <w:spacing w:after="0" w:line="240" w:lineRule="auto"/>
      </w:pPr>
      <w:r>
        <w:separator/>
      </w:r>
    </w:p>
  </w:endnote>
  <w:endnote w:type="continuationSeparator" w:id="0">
    <w:p w14:paraId="25C579D8" w14:textId="77777777" w:rsidR="004F1C11" w:rsidRDefault="004F1C11" w:rsidP="003C0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PMingLiU">
    <w:altName w:val="新細明體"/>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223875"/>
      <w:docPartObj>
        <w:docPartGallery w:val="Page Numbers (Bottom of Page)"/>
        <w:docPartUnique/>
      </w:docPartObj>
    </w:sdtPr>
    <w:sdtEndPr>
      <w:rPr>
        <w:noProof/>
      </w:rPr>
    </w:sdtEndPr>
    <w:sdtContent>
      <w:p w14:paraId="666B6D15" w14:textId="77777777" w:rsidR="00815522" w:rsidRDefault="004517DE">
        <w:pPr>
          <w:pStyle w:val="Footer"/>
          <w:jc w:val="right"/>
        </w:pPr>
        <w:r>
          <w:fldChar w:fldCharType="begin"/>
        </w:r>
        <w:r w:rsidR="00815522">
          <w:instrText xml:space="preserve"> PAGE   \* MERGEFORMAT </w:instrText>
        </w:r>
        <w:r>
          <w:fldChar w:fldCharType="separate"/>
        </w:r>
        <w:r w:rsidR="00D51585">
          <w:rPr>
            <w:noProof/>
          </w:rPr>
          <w:t>1</w:t>
        </w:r>
        <w:r>
          <w:rPr>
            <w:noProof/>
          </w:rPr>
          <w:fldChar w:fldCharType="end"/>
        </w:r>
      </w:p>
    </w:sdtContent>
  </w:sdt>
  <w:p w14:paraId="4244A3DB" w14:textId="77777777" w:rsidR="00815522" w:rsidRDefault="008155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A4BDF" w14:textId="77777777" w:rsidR="004F1C11" w:rsidRDefault="004F1C11" w:rsidP="003C0717">
      <w:pPr>
        <w:spacing w:after="0" w:line="240" w:lineRule="auto"/>
      </w:pPr>
      <w:r>
        <w:separator/>
      </w:r>
    </w:p>
  </w:footnote>
  <w:footnote w:type="continuationSeparator" w:id="0">
    <w:p w14:paraId="6B63FAEC" w14:textId="77777777" w:rsidR="004F1C11" w:rsidRDefault="004F1C11" w:rsidP="003C07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0BC"/>
    <w:multiLevelType w:val="hybridMultilevel"/>
    <w:tmpl w:val="AE32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C6DA6"/>
    <w:multiLevelType w:val="hybridMultilevel"/>
    <w:tmpl w:val="9394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56DA2"/>
    <w:multiLevelType w:val="hybridMultilevel"/>
    <w:tmpl w:val="F0B84608"/>
    <w:lvl w:ilvl="0" w:tplc="65A6F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EA6276"/>
    <w:multiLevelType w:val="hybridMultilevel"/>
    <w:tmpl w:val="B58C3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9185D"/>
    <w:multiLevelType w:val="hybridMultilevel"/>
    <w:tmpl w:val="ACB8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9602A"/>
    <w:multiLevelType w:val="hybridMultilevel"/>
    <w:tmpl w:val="DAD2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C40D25"/>
    <w:multiLevelType w:val="hybridMultilevel"/>
    <w:tmpl w:val="F81C0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F7401F"/>
    <w:multiLevelType w:val="hybridMultilevel"/>
    <w:tmpl w:val="533C86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73C9277E"/>
    <w:multiLevelType w:val="hybridMultilevel"/>
    <w:tmpl w:val="92A2E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32011F"/>
    <w:multiLevelType w:val="hybridMultilevel"/>
    <w:tmpl w:val="4E1C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7905DD"/>
    <w:multiLevelType w:val="hybridMultilevel"/>
    <w:tmpl w:val="3294AD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8"/>
  </w:num>
  <w:num w:numId="4">
    <w:abstractNumId w:val="1"/>
  </w:num>
  <w:num w:numId="5">
    <w:abstractNumId w:val="4"/>
  </w:num>
  <w:num w:numId="6">
    <w:abstractNumId w:val="9"/>
  </w:num>
  <w:num w:numId="7">
    <w:abstractNumId w:val="0"/>
  </w:num>
  <w:num w:numId="8">
    <w:abstractNumId w:val="10"/>
  </w:num>
  <w:num w:numId="9">
    <w:abstractNumId w:val="4"/>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bordersDoNotSurroundHeader/>
  <w:bordersDoNotSurroundFooter/>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B74EBB"/>
    <w:rsid w:val="00005813"/>
    <w:rsid w:val="000158E6"/>
    <w:rsid w:val="00045942"/>
    <w:rsid w:val="00050BD2"/>
    <w:rsid w:val="00061439"/>
    <w:rsid w:val="00075662"/>
    <w:rsid w:val="0009699F"/>
    <w:rsid w:val="000A2337"/>
    <w:rsid w:val="000B44B6"/>
    <w:rsid w:val="000D6225"/>
    <w:rsid w:val="000E0CE8"/>
    <w:rsid w:val="00104A99"/>
    <w:rsid w:val="0010724A"/>
    <w:rsid w:val="00120F8C"/>
    <w:rsid w:val="00144AC5"/>
    <w:rsid w:val="00151D2C"/>
    <w:rsid w:val="00163AC6"/>
    <w:rsid w:val="00174530"/>
    <w:rsid w:val="001C5FA5"/>
    <w:rsid w:val="001D6179"/>
    <w:rsid w:val="001E578A"/>
    <w:rsid w:val="00234DD0"/>
    <w:rsid w:val="00240D76"/>
    <w:rsid w:val="00245AA9"/>
    <w:rsid w:val="00255910"/>
    <w:rsid w:val="00271E19"/>
    <w:rsid w:val="00292438"/>
    <w:rsid w:val="002A3963"/>
    <w:rsid w:val="002C66AC"/>
    <w:rsid w:val="00302BE9"/>
    <w:rsid w:val="00305585"/>
    <w:rsid w:val="00305E40"/>
    <w:rsid w:val="00311C3A"/>
    <w:rsid w:val="00333B8D"/>
    <w:rsid w:val="00350677"/>
    <w:rsid w:val="00365DE2"/>
    <w:rsid w:val="00366F4C"/>
    <w:rsid w:val="00392D57"/>
    <w:rsid w:val="003B3418"/>
    <w:rsid w:val="003C0717"/>
    <w:rsid w:val="003C2D89"/>
    <w:rsid w:val="003C57F7"/>
    <w:rsid w:val="003E09A3"/>
    <w:rsid w:val="003E7497"/>
    <w:rsid w:val="004008FA"/>
    <w:rsid w:val="00404B1F"/>
    <w:rsid w:val="00414903"/>
    <w:rsid w:val="00415A8F"/>
    <w:rsid w:val="0043063D"/>
    <w:rsid w:val="004474FC"/>
    <w:rsid w:val="004517DE"/>
    <w:rsid w:val="00461E71"/>
    <w:rsid w:val="004701A6"/>
    <w:rsid w:val="004A6C4F"/>
    <w:rsid w:val="004B7067"/>
    <w:rsid w:val="004C03C0"/>
    <w:rsid w:val="004C67B3"/>
    <w:rsid w:val="004D3C38"/>
    <w:rsid w:val="004F1C11"/>
    <w:rsid w:val="005050AF"/>
    <w:rsid w:val="00523E4E"/>
    <w:rsid w:val="00525F1E"/>
    <w:rsid w:val="005264CC"/>
    <w:rsid w:val="0053578F"/>
    <w:rsid w:val="005565FF"/>
    <w:rsid w:val="00572690"/>
    <w:rsid w:val="00580941"/>
    <w:rsid w:val="00587E8E"/>
    <w:rsid w:val="00590226"/>
    <w:rsid w:val="00591EEE"/>
    <w:rsid w:val="005B02CD"/>
    <w:rsid w:val="005C0CA2"/>
    <w:rsid w:val="005C4C0F"/>
    <w:rsid w:val="005F57CA"/>
    <w:rsid w:val="00600B49"/>
    <w:rsid w:val="006244FD"/>
    <w:rsid w:val="00626EB2"/>
    <w:rsid w:val="006369D8"/>
    <w:rsid w:val="00636B2C"/>
    <w:rsid w:val="00667970"/>
    <w:rsid w:val="00672275"/>
    <w:rsid w:val="00696A3C"/>
    <w:rsid w:val="006C19EB"/>
    <w:rsid w:val="00700431"/>
    <w:rsid w:val="0071530D"/>
    <w:rsid w:val="00725449"/>
    <w:rsid w:val="00725901"/>
    <w:rsid w:val="00727D64"/>
    <w:rsid w:val="00733E8B"/>
    <w:rsid w:val="00741AAB"/>
    <w:rsid w:val="0075541F"/>
    <w:rsid w:val="007576C4"/>
    <w:rsid w:val="00761469"/>
    <w:rsid w:val="00766F5E"/>
    <w:rsid w:val="00767D5A"/>
    <w:rsid w:val="007762C7"/>
    <w:rsid w:val="00785246"/>
    <w:rsid w:val="00785E59"/>
    <w:rsid w:val="00787DAD"/>
    <w:rsid w:val="007D1AA0"/>
    <w:rsid w:val="007D43AB"/>
    <w:rsid w:val="007E057C"/>
    <w:rsid w:val="008116AF"/>
    <w:rsid w:val="00815522"/>
    <w:rsid w:val="00844601"/>
    <w:rsid w:val="00854F95"/>
    <w:rsid w:val="00872B13"/>
    <w:rsid w:val="008A11B5"/>
    <w:rsid w:val="008B279F"/>
    <w:rsid w:val="008B58AB"/>
    <w:rsid w:val="008C66D2"/>
    <w:rsid w:val="008F37B7"/>
    <w:rsid w:val="00914BAC"/>
    <w:rsid w:val="0091514D"/>
    <w:rsid w:val="00951A65"/>
    <w:rsid w:val="00953D90"/>
    <w:rsid w:val="009B16EA"/>
    <w:rsid w:val="009B56CF"/>
    <w:rsid w:val="009E7A03"/>
    <w:rsid w:val="009F6DD2"/>
    <w:rsid w:val="00A142FF"/>
    <w:rsid w:val="00A1543D"/>
    <w:rsid w:val="00A163AA"/>
    <w:rsid w:val="00A33C53"/>
    <w:rsid w:val="00A347EC"/>
    <w:rsid w:val="00A700BB"/>
    <w:rsid w:val="00A7359B"/>
    <w:rsid w:val="00A83657"/>
    <w:rsid w:val="00AA6535"/>
    <w:rsid w:val="00AD7DD9"/>
    <w:rsid w:val="00AE7D29"/>
    <w:rsid w:val="00AF080C"/>
    <w:rsid w:val="00AF69C7"/>
    <w:rsid w:val="00AF6DDD"/>
    <w:rsid w:val="00B006B5"/>
    <w:rsid w:val="00B10AD8"/>
    <w:rsid w:val="00B14420"/>
    <w:rsid w:val="00B14593"/>
    <w:rsid w:val="00B30AFC"/>
    <w:rsid w:val="00B34805"/>
    <w:rsid w:val="00B6011D"/>
    <w:rsid w:val="00B74EBB"/>
    <w:rsid w:val="00B75CF5"/>
    <w:rsid w:val="00B80596"/>
    <w:rsid w:val="00BA6D40"/>
    <w:rsid w:val="00BC566A"/>
    <w:rsid w:val="00BC7E0B"/>
    <w:rsid w:val="00BF6DED"/>
    <w:rsid w:val="00C1001E"/>
    <w:rsid w:val="00C1273D"/>
    <w:rsid w:val="00C12AFA"/>
    <w:rsid w:val="00C2063A"/>
    <w:rsid w:val="00C2197E"/>
    <w:rsid w:val="00C23477"/>
    <w:rsid w:val="00C448AB"/>
    <w:rsid w:val="00C469EF"/>
    <w:rsid w:val="00C930F9"/>
    <w:rsid w:val="00CB3797"/>
    <w:rsid w:val="00D241AA"/>
    <w:rsid w:val="00D257E2"/>
    <w:rsid w:val="00D34B84"/>
    <w:rsid w:val="00D51585"/>
    <w:rsid w:val="00D54587"/>
    <w:rsid w:val="00D67723"/>
    <w:rsid w:val="00D834F2"/>
    <w:rsid w:val="00DB2191"/>
    <w:rsid w:val="00DE6E65"/>
    <w:rsid w:val="00DF0388"/>
    <w:rsid w:val="00E0238C"/>
    <w:rsid w:val="00E14612"/>
    <w:rsid w:val="00E169E9"/>
    <w:rsid w:val="00E23A2C"/>
    <w:rsid w:val="00E629D1"/>
    <w:rsid w:val="00E71FF6"/>
    <w:rsid w:val="00ED1388"/>
    <w:rsid w:val="00F016E7"/>
    <w:rsid w:val="00F26346"/>
    <w:rsid w:val="00F36CF9"/>
    <w:rsid w:val="00F46A82"/>
    <w:rsid w:val="00F57DCC"/>
    <w:rsid w:val="00F9015F"/>
    <w:rsid w:val="00F923A0"/>
    <w:rsid w:val="00F93288"/>
    <w:rsid w:val="00FA0BD8"/>
    <w:rsid w:val="00FA1290"/>
    <w:rsid w:val="00FC7F11"/>
    <w:rsid w:val="00FD19B2"/>
    <w:rsid w:val="00FE291C"/>
    <w:rsid w:val="00FE7516"/>
    <w:rsid w:val="00FF6786"/>
    <w:rsid w:val="00FF6C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167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431"/>
    <w:pPr>
      <w:ind w:left="720"/>
      <w:contextualSpacing/>
    </w:pPr>
  </w:style>
  <w:style w:type="paragraph" w:styleId="Header">
    <w:name w:val="header"/>
    <w:basedOn w:val="Normal"/>
    <w:link w:val="HeaderChar"/>
    <w:uiPriority w:val="99"/>
    <w:unhideWhenUsed/>
    <w:rsid w:val="003C0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717"/>
  </w:style>
  <w:style w:type="paragraph" w:styleId="Footer">
    <w:name w:val="footer"/>
    <w:basedOn w:val="Normal"/>
    <w:link w:val="FooterChar"/>
    <w:uiPriority w:val="99"/>
    <w:unhideWhenUsed/>
    <w:rsid w:val="003C0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717"/>
  </w:style>
  <w:style w:type="table" w:styleId="TableGrid">
    <w:name w:val="Table Grid"/>
    <w:basedOn w:val="TableNormal"/>
    <w:uiPriority w:val="59"/>
    <w:rsid w:val="008B2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2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79F"/>
    <w:rPr>
      <w:rFonts w:ascii="Tahoma" w:hAnsi="Tahoma" w:cs="Tahoma"/>
      <w:sz w:val="16"/>
      <w:szCs w:val="16"/>
    </w:rPr>
  </w:style>
  <w:style w:type="table" w:customStyle="1" w:styleId="LightShading-Accent11">
    <w:name w:val="Light Shading - Accent 11"/>
    <w:basedOn w:val="TableNormal"/>
    <w:uiPriority w:val="60"/>
    <w:rsid w:val="003C2D8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3C2D8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3C2D8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6">
    <w:name w:val="Colorful List Accent 6"/>
    <w:basedOn w:val="TableNormal"/>
    <w:uiPriority w:val="72"/>
    <w:rsid w:val="003C2D8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5">
    <w:name w:val="Light List Accent 5"/>
    <w:basedOn w:val="TableNormal"/>
    <w:uiPriority w:val="61"/>
    <w:rsid w:val="00600B4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600B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2">
    <w:name w:val="Medium Shading 1 Accent 2"/>
    <w:basedOn w:val="TableNormal"/>
    <w:uiPriority w:val="63"/>
    <w:rsid w:val="00600B4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30558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2">
    <w:name w:val="Body Text 2"/>
    <w:basedOn w:val="Normal"/>
    <w:link w:val="BodyText2Char"/>
    <w:rsid w:val="00BA6D40"/>
    <w:pPr>
      <w:widowControl w:val="0"/>
      <w:spacing w:before="100" w:beforeAutospacing="1" w:after="0"/>
    </w:pPr>
    <w:rPr>
      <w:rFonts w:ascii="Arial" w:eastAsia="Times New Roman" w:hAnsi="Arial" w:cs="Arial"/>
      <w:color w:val="585747"/>
      <w:sz w:val="20"/>
      <w:szCs w:val="24"/>
      <w:lang w:eastAsia="en-US"/>
    </w:rPr>
  </w:style>
  <w:style w:type="character" w:customStyle="1" w:styleId="BodyText2Char">
    <w:name w:val="Body Text 2 Char"/>
    <w:basedOn w:val="DefaultParagraphFont"/>
    <w:link w:val="BodyText2"/>
    <w:rsid w:val="00BA6D40"/>
    <w:rPr>
      <w:rFonts w:ascii="Arial" w:eastAsia="Times New Roman" w:hAnsi="Arial" w:cs="Arial"/>
      <w:color w:val="585747"/>
      <w:sz w:val="20"/>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431"/>
    <w:pPr>
      <w:ind w:left="720"/>
      <w:contextualSpacing/>
    </w:pPr>
  </w:style>
  <w:style w:type="paragraph" w:styleId="Header">
    <w:name w:val="header"/>
    <w:basedOn w:val="Normal"/>
    <w:link w:val="HeaderChar"/>
    <w:uiPriority w:val="99"/>
    <w:unhideWhenUsed/>
    <w:rsid w:val="003C0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717"/>
  </w:style>
  <w:style w:type="paragraph" w:styleId="Footer">
    <w:name w:val="footer"/>
    <w:basedOn w:val="Normal"/>
    <w:link w:val="FooterChar"/>
    <w:uiPriority w:val="99"/>
    <w:unhideWhenUsed/>
    <w:rsid w:val="003C0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717"/>
  </w:style>
  <w:style w:type="table" w:styleId="TableGrid">
    <w:name w:val="Table Grid"/>
    <w:basedOn w:val="TableNormal"/>
    <w:uiPriority w:val="59"/>
    <w:rsid w:val="008B2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2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79F"/>
    <w:rPr>
      <w:rFonts w:ascii="Tahoma" w:hAnsi="Tahoma" w:cs="Tahoma"/>
      <w:sz w:val="16"/>
      <w:szCs w:val="16"/>
    </w:rPr>
  </w:style>
  <w:style w:type="table" w:styleId="LightShading-Accent11">
    <w:name w:val="Light Shading Accent 1"/>
    <w:basedOn w:val="TableNormal"/>
    <w:uiPriority w:val="60"/>
    <w:rsid w:val="003C2D8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3C2D8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3C2D8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6">
    <w:name w:val="Colorful List Accent 6"/>
    <w:basedOn w:val="TableNormal"/>
    <w:uiPriority w:val="72"/>
    <w:rsid w:val="003C2D8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5">
    <w:name w:val="Light List Accent 5"/>
    <w:basedOn w:val="TableNormal"/>
    <w:uiPriority w:val="61"/>
    <w:rsid w:val="00600B4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600B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2">
    <w:name w:val="Medium Shading 1 Accent 2"/>
    <w:basedOn w:val="TableNormal"/>
    <w:uiPriority w:val="63"/>
    <w:rsid w:val="00600B4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30558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2">
    <w:name w:val="Body Text 2"/>
    <w:basedOn w:val="Normal"/>
    <w:link w:val="BodyText2Char"/>
    <w:rsid w:val="00BA6D40"/>
    <w:pPr>
      <w:widowControl w:val="0"/>
      <w:spacing w:before="100" w:beforeAutospacing="1" w:after="0"/>
    </w:pPr>
    <w:rPr>
      <w:rFonts w:ascii="Arial" w:eastAsia="Times New Roman" w:hAnsi="Arial" w:cs="Arial"/>
      <w:color w:val="585747"/>
      <w:sz w:val="20"/>
      <w:szCs w:val="24"/>
      <w:lang w:val="en" w:eastAsia="en-US"/>
    </w:rPr>
  </w:style>
  <w:style w:type="character" w:customStyle="1" w:styleId="BodyText2Char">
    <w:name w:val="Body Text 2 Char"/>
    <w:basedOn w:val="DefaultParagraphFont"/>
    <w:link w:val="BodyText2"/>
    <w:rsid w:val="00BA6D40"/>
    <w:rPr>
      <w:rFonts w:ascii="Arial" w:eastAsia="Times New Roman" w:hAnsi="Arial" w:cs="Arial"/>
      <w:color w:val="585747"/>
      <w:sz w:val="20"/>
      <w:szCs w:val="24"/>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213300">
      <w:bodyDiv w:val="1"/>
      <w:marLeft w:val="0"/>
      <w:marRight w:val="0"/>
      <w:marTop w:val="0"/>
      <w:marBottom w:val="0"/>
      <w:divBdr>
        <w:top w:val="none" w:sz="0" w:space="0" w:color="auto"/>
        <w:left w:val="none" w:sz="0" w:space="0" w:color="auto"/>
        <w:bottom w:val="none" w:sz="0" w:space="0" w:color="auto"/>
        <w:right w:val="none" w:sz="0" w:space="0" w:color="auto"/>
      </w:divBdr>
    </w:div>
    <w:div w:id="1493377984">
      <w:bodyDiv w:val="1"/>
      <w:marLeft w:val="0"/>
      <w:marRight w:val="0"/>
      <w:marTop w:val="0"/>
      <w:marBottom w:val="0"/>
      <w:divBdr>
        <w:top w:val="none" w:sz="0" w:space="0" w:color="auto"/>
        <w:left w:val="none" w:sz="0" w:space="0" w:color="auto"/>
        <w:bottom w:val="none" w:sz="0" w:space="0" w:color="auto"/>
        <w:right w:val="none" w:sz="0" w:space="0" w:color="auto"/>
      </w:divBdr>
      <w:divsChild>
        <w:div w:id="1147893797">
          <w:marLeft w:val="547"/>
          <w:marRight w:val="0"/>
          <w:marTop w:val="0"/>
          <w:marBottom w:val="0"/>
          <w:divBdr>
            <w:top w:val="none" w:sz="0" w:space="0" w:color="auto"/>
            <w:left w:val="none" w:sz="0" w:space="0" w:color="auto"/>
            <w:bottom w:val="none" w:sz="0" w:space="0" w:color="auto"/>
            <w:right w:val="none" w:sz="0" w:space="0" w:color="auto"/>
          </w:divBdr>
        </w:div>
      </w:divsChild>
    </w:div>
    <w:div w:id="171523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diagramLayout" Target="diagrams/layout3.xml"/><Relationship Id="rId21" Type="http://schemas.openxmlformats.org/officeDocument/2006/relationships/diagramQuickStyle" Target="diagrams/quickStyle3.xml"/><Relationship Id="rId22" Type="http://schemas.openxmlformats.org/officeDocument/2006/relationships/diagramColors" Target="diagrams/colors3.xml"/><Relationship Id="rId23" Type="http://schemas.microsoft.com/office/2007/relationships/diagramDrawing" Target="diagrams/drawing3.xml"/><Relationship Id="rId24" Type="http://schemas.openxmlformats.org/officeDocument/2006/relationships/diagramData" Target="diagrams/data4.xml"/><Relationship Id="rId25" Type="http://schemas.openxmlformats.org/officeDocument/2006/relationships/diagramLayout" Target="diagrams/layout4.xml"/><Relationship Id="rId26" Type="http://schemas.openxmlformats.org/officeDocument/2006/relationships/diagramQuickStyle" Target="diagrams/quickStyle4.xml"/><Relationship Id="rId27" Type="http://schemas.openxmlformats.org/officeDocument/2006/relationships/diagramColors" Target="diagrams/colors4.xml"/><Relationship Id="rId28" Type="http://schemas.microsoft.com/office/2007/relationships/diagramDrawing" Target="diagrams/drawing4.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diagramData" Target="diagrams/data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B4CA45-E600-4612-B183-DD4B3A10869B}"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3E20DC22-B260-46DE-BA14-B5B1B6E66D69}">
      <dgm:prSet phldrT="[Text]" custT="1"/>
      <dgm:spPr/>
      <dgm:t>
        <a:bodyPr/>
        <a:lstStyle/>
        <a:p>
          <a:r>
            <a:rPr lang="en-US" sz="1200" b="1" u="none"/>
            <a:t>Social Innovation and Enterprise Start-up Awards </a:t>
          </a:r>
        </a:p>
      </dgm:t>
    </dgm:pt>
    <dgm:pt modelId="{951B914C-5B2C-44EB-938A-FC17DF9FE6A5}" type="parTrans" cxnId="{0174AAB2-238D-4B75-A582-02EF0F7E87B2}">
      <dgm:prSet/>
      <dgm:spPr/>
      <dgm:t>
        <a:bodyPr/>
        <a:lstStyle/>
        <a:p>
          <a:endParaRPr lang="en-US"/>
        </a:p>
      </dgm:t>
    </dgm:pt>
    <dgm:pt modelId="{1D31D2FF-EE94-45EC-AC4E-5F74FB203D21}" type="sibTrans" cxnId="{0174AAB2-238D-4B75-A582-02EF0F7E87B2}">
      <dgm:prSet/>
      <dgm:spPr/>
      <dgm:t>
        <a:bodyPr/>
        <a:lstStyle/>
        <a:p>
          <a:endParaRPr lang="en-US"/>
        </a:p>
      </dgm:t>
    </dgm:pt>
    <dgm:pt modelId="{D3B1FBB2-480E-4F10-9904-DB809E84A7C7}">
      <dgm:prSet phldrT="[Text]" custT="1"/>
      <dgm:spPr/>
      <dgm:t>
        <a:bodyPr/>
        <a:lstStyle/>
        <a:p>
          <a:r>
            <a:rPr lang="en-US" sz="1100"/>
            <a:t> are designed to recognize and encourage those who are finalizing plans to or have recently started-up a social enterprise. </a:t>
          </a:r>
        </a:p>
      </dgm:t>
    </dgm:pt>
    <dgm:pt modelId="{1A74B67A-2D7C-4903-B0F1-8535E5064CDB}" type="parTrans" cxnId="{529A7859-D246-405F-B8F1-296F6E4819CC}">
      <dgm:prSet/>
      <dgm:spPr/>
      <dgm:t>
        <a:bodyPr/>
        <a:lstStyle/>
        <a:p>
          <a:endParaRPr lang="en-US"/>
        </a:p>
      </dgm:t>
    </dgm:pt>
    <dgm:pt modelId="{FE55D4C0-13A8-486D-B9B8-D1DE8B981638}" type="sibTrans" cxnId="{529A7859-D246-405F-B8F1-296F6E4819CC}">
      <dgm:prSet/>
      <dgm:spPr/>
      <dgm:t>
        <a:bodyPr/>
        <a:lstStyle/>
        <a:p>
          <a:endParaRPr lang="en-US"/>
        </a:p>
      </dgm:t>
    </dgm:pt>
    <dgm:pt modelId="{126F97A8-B700-4BD7-BACC-EF03394F9BEC}">
      <dgm:prSet phldrT="[Text]" custT="1"/>
      <dgm:spPr/>
      <dgm:t>
        <a:bodyPr/>
        <a:lstStyle/>
        <a:p>
          <a:r>
            <a:rPr lang="en-US" sz="1200" b="1" u="none"/>
            <a:t>Project Flame Scaling-up  Awards</a:t>
          </a:r>
          <a:endParaRPr lang="en-US" sz="1200" u="none"/>
        </a:p>
      </dgm:t>
    </dgm:pt>
    <dgm:pt modelId="{0C7F9DF8-D8B7-4270-94FF-8B26ED79C9AB}" type="parTrans" cxnId="{AC960587-AAB5-4A73-A3BE-95663534B7D8}">
      <dgm:prSet/>
      <dgm:spPr/>
      <dgm:t>
        <a:bodyPr/>
        <a:lstStyle/>
        <a:p>
          <a:endParaRPr lang="en-US"/>
        </a:p>
      </dgm:t>
    </dgm:pt>
    <dgm:pt modelId="{93780334-7CF5-45CE-A095-E954B13FBA37}" type="sibTrans" cxnId="{AC960587-AAB5-4A73-A3BE-95663534B7D8}">
      <dgm:prSet/>
      <dgm:spPr/>
      <dgm:t>
        <a:bodyPr/>
        <a:lstStyle/>
        <a:p>
          <a:endParaRPr lang="en-US"/>
        </a:p>
      </dgm:t>
    </dgm:pt>
    <dgm:pt modelId="{38EBACBD-7B83-4740-815B-435CA86CD2E5}">
      <dgm:prSet phldrT="[Text]" custT="1"/>
      <dgm:spPr/>
      <dgm:t>
        <a:bodyPr/>
        <a:lstStyle/>
        <a:p>
          <a:r>
            <a:rPr lang="en-US" sz="1200"/>
            <a:t> are for social enterprises that wish to build on a proven track record and to magnify their social impact through scaling-up their activities.</a:t>
          </a:r>
          <a:endParaRPr lang="en-US" sz="1100"/>
        </a:p>
      </dgm:t>
    </dgm:pt>
    <dgm:pt modelId="{8DF3A963-2F8C-4C7A-BC58-CCF31BD3EA4A}" type="parTrans" cxnId="{598EEEF3-1973-4518-9966-0FD0C8295F4A}">
      <dgm:prSet/>
      <dgm:spPr/>
      <dgm:t>
        <a:bodyPr/>
        <a:lstStyle/>
        <a:p>
          <a:endParaRPr lang="en-US"/>
        </a:p>
      </dgm:t>
    </dgm:pt>
    <dgm:pt modelId="{175D3419-F523-47E1-9E35-78CCA1692D4B}" type="sibTrans" cxnId="{598EEEF3-1973-4518-9966-0FD0C8295F4A}">
      <dgm:prSet/>
      <dgm:spPr/>
      <dgm:t>
        <a:bodyPr/>
        <a:lstStyle/>
        <a:p>
          <a:endParaRPr lang="en-US"/>
        </a:p>
      </dgm:t>
    </dgm:pt>
    <dgm:pt modelId="{A375CB25-FAAE-4344-83E4-DD5372290C39}" type="pres">
      <dgm:prSet presAssocID="{EEB4CA45-E600-4612-B183-DD4B3A10869B}" presName="Name0" presStyleCnt="0">
        <dgm:presLayoutVars>
          <dgm:dir/>
          <dgm:animLvl val="lvl"/>
          <dgm:resizeHandles/>
        </dgm:presLayoutVars>
      </dgm:prSet>
      <dgm:spPr/>
      <dgm:t>
        <a:bodyPr/>
        <a:lstStyle/>
        <a:p>
          <a:endParaRPr lang="en-US"/>
        </a:p>
      </dgm:t>
    </dgm:pt>
    <dgm:pt modelId="{BC3785AB-7C17-4CEB-B787-FA4BF626200B}" type="pres">
      <dgm:prSet presAssocID="{3E20DC22-B260-46DE-BA14-B5B1B6E66D69}" presName="linNode" presStyleCnt="0"/>
      <dgm:spPr/>
    </dgm:pt>
    <dgm:pt modelId="{98C36DA1-5B11-4C2D-B674-9A52FDC66054}" type="pres">
      <dgm:prSet presAssocID="{3E20DC22-B260-46DE-BA14-B5B1B6E66D69}" presName="parentShp" presStyleLbl="node1" presStyleIdx="0" presStyleCnt="2">
        <dgm:presLayoutVars>
          <dgm:bulletEnabled val="1"/>
        </dgm:presLayoutVars>
      </dgm:prSet>
      <dgm:spPr/>
      <dgm:t>
        <a:bodyPr/>
        <a:lstStyle/>
        <a:p>
          <a:endParaRPr lang="en-US"/>
        </a:p>
      </dgm:t>
    </dgm:pt>
    <dgm:pt modelId="{F3840E7F-8488-41DC-9188-7D1BE22D8076}" type="pres">
      <dgm:prSet presAssocID="{3E20DC22-B260-46DE-BA14-B5B1B6E66D69}" presName="childShp" presStyleLbl="bgAccFollowNode1" presStyleIdx="0" presStyleCnt="2">
        <dgm:presLayoutVars>
          <dgm:bulletEnabled val="1"/>
        </dgm:presLayoutVars>
      </dgm:prSet>
      <dgm:spPr/>
      <dgm:t>
        <a:bodyPr/>
        <a:lstStyle/>
        <a:p>
          <a:endParaRPr lang="en-US"/>
        </a:p>
      </dgm:t>
    </dgm:pt>
    <dgm:pt modelId="{354B15A0-7383-48CF-8131-05BEC145D5AD}" type="pres">
      <dgm:prSet presAssocID="{1D31D2FF-EE94-45EC-AC4E-5F74FB203D21}" presName="spacing" presStyleCnt="0"/>
      <dgm:spPr/>
    </dgm:pt>
    <dgm:pt modelId="{15D4F8AF-2669-4A4C-BC63-D5738C15C213}" type="pres">
      <dgm:prSet presAssocID="{126F97A8-B700-4BD7-BACC-EF03394F9BEC}" presName="linNode" presStyleCnt="0"/>
      <dgm:spPr/>
    </dgm:pt>
    <dgm:pt modelId="{3B7E727F-B8D0-4024-A6F3-8C1CC992DD71}" type="pres">
      <dgm:prSet presAssocID="{126F97A8-B700-4BD7-BACC-EF03394F9BEC}" presName="parentShp" presStyleLbl="node1" presStyleIdx="1" presStyleCnt="2" custLinFactNeighborX="-16817" custLinFactNeighborY="-5489">
        <dgm:presLayoutVars>
          <dgm:bulletEnabled val="1"/>
        </dgm:presLayoutVars>
      </dgm:prSet>
      <dgm:spPr/>
      <dgm:t>
        <a:bodyPr/>
        <a:lstStyle/>
        <a:p>
          <a:endParaRPr lang="en-US"/>
        </a:p>
      </dgm:t>
    </dgm:pt>
    <dgm:pt modelId="{A9CD0DAF-E31E-4A86-8441-ABD975D56ECC}" type="pres">
      <dgm:prSet presAssocID="{126F97A8-B700-4BD7-BACC-EF03394F9BEC}" presName="childShp" presStyleLbl="bgAccFollowNode1" presStyleIdx="1" presStyleCnt="2">
        <dgm:presLayoutVars>
          <dgm:bulletEnabled val="1"/>
        </dgm:presLayoutVars>
      </dgm:prSet>
      <dgm:spPr/>
      <dgm:t>
        <a:bodyPr/>
        <a:lstStyle/>
        <a:p>
          <a:endParaRPr lang="en-US"/>
        </a:p>
      </dgm:t>
    </dgm:pt>
  </dgm:ptLst>
  <dgm:cxnLst>
    <dgm:cxn modelId="{598EEEF3-1973-4518-9966-0FD0C8295F4A}" srcId="{126F97A8-B700-4BD7-BACC-EF03394F9BEC}" destId="{38EBACBD-7B83-4740-815B-435CA86CD2E5}" srcOrd="0" destOrd="0" parTransId="{8DF3A963-2F8C-4C7A-BC58-CCF31BD3EA4A}" sibTransId="{175D3419-F523-47E1-9E35-78CCA1692D4B}"/>
    <dgm:cxn modelId="{155AD861-9C87-4651-8ACD-3A5D463E0B21}" type="presOf" srcId="{3E20DC22-B260-46DE-BA14-B5B1B6E66D69}" destId="{98C36DA1-5B11-4C2D-B674-9A52FDC66054}" srcOrd="0" destOrd="0" presId="urn:microsoft.com/office/officeart/2005/8/layout/vList6"/>
    <dgm:cxn modelId="{2E57D0B8-2C5A-4E19-BC56-6C972588B592}" type="presOf" srcId="{EEB4CA45-E600-4612-B183-DD4B3A10869B}" destId="{A375CB25-FAAE-4344-83E4-DD5372290C39}" srcOrd="0" destOrd="0" presId="urn:microsoft.com/office/officeart/2005/8/layout/vList6"/>
    <dgm:cxn modelId="{C2E71DF4-4F36-4CBA-8914-83AE6122264E}" type="presOf" srcId="{126F97A8-B700-4BD7-BACC-EF03394F9BEC}" destId="{3B7E727F-B8D0-4024-A6F3-8C1CC992DD71}" srcOrd="0" destOrd="0" presId="urn:microsoft.com/office/officeart/2005/8/layout/vList6"/>
    <dgm:cxn modelId="{259988D9-E1B7-4D55-ABBE-FDE187B1EE2D}" type="presOf" srcId="{38EBACBD-7B83-4740-815B-435CA86CD2E5}" destId="{A9CD0DAF-E31E-4A86-8441-ABD975D56ECC}" srcOrd="0" destOrd="0" presId="urn:microsoft.com/office/officeart/2005/8/layout/vList6"/>
    <dgm:cxn modelId="{0174AAB2-238D-4B75-A582-02EF0F7E87B2}" srcId="{EEB4CA45-E600-4612-B183-DD4B3A10869B}" destId="{3E20DC22-B260-46DE-BA14-B5B1B6E66D69}" srcOrd="0" destOrd="0" parTransId="{951B914C-5B2C-44EB-938A-FC17DF9FE6A5}" sibTransId="{1D31D2FF-EE94-45EC-AC4E-5F74FB203D21}"/>
    <dgm:cxn modelId="{2312AA40-E60A-4242-97C4-0CCEEB20D863}" type="presOf" srcId="{D3B1FBB2-480E-4F10-9904-DB809E84A7C7}" destId="{F3840E7F-8488-41DC-9188-7D1BE22D8076}" srcOrd="0" destOrd="0" presId="urn:microsoft.com/office/officeart/2005/8/layout/vList6"/>
    <dgm:cxn modelId="{529A7859-D246-405F-B8F1-296F6E4819CC}" srcId="{3E20DC22-B260-46DE-BA14-B5B1B6E66D69}" destId="{D3B1FBB2-480E-4F10-9904-DB809E84A7C7}" srcOrd="0" destOrd="0" parTransId="{1A74B67A-2D7C-4903-B0F1-8535E5064CDB}" sibTransId="{FE55D4C0-13A8-486D-B9B8-D1DE8B981638}"/>
    <dgm:cxn modelId="{AC960587-AAB5-4A73-A3BE-95663534B7D8}" srcId="{EEB4CA45-E600-4612-B183-DD4B3A10869B}" destId="{126F97A8-B700-4BD7-BACC-EF03394F9BEC}" srcOrd="1" destOrd="0" parTransId="{0C7F9DF8-D8B7-4270-94FF-8B26ED79C9AB}" sibTransId="{93780334-7CF5-45CE-A095-E954B13FBA37}"/>
    <dgm:cxn modelId="{9637CD2A-4B81-4AF5-A432-38A6F7E4DAC7}" type="presParOf" srcId="{A375CB25-FAAE-4344-83E4-DD5372290C39}" destId="{BC3785AB-7C17-4CEB-B787-FA4BF626200B}" srcOrd="0" destOrd="0" presId="urn:microsoft.com/office/officeart/2005/8/layout/vList6"/>
    <dgm:cxn modelId="{725F072F-AFC8-440C-B1DA-DEE17FE1CA5D}" type="presParOf" srcId="{BC3785AB-7C17-4CEB-B787-FA4BF626200B}" destId="{98C36DA1-5B11-4C2D-B674-9A52FDC66054}" srcOrd="0" destOrd="0" presId="urn:microsoft.com/office/officeart/2005/8/layout/vList6"/>
    <dgm:cxn modelId="{09521DEC-D926-4A7E-AA05-F313DA98A2AA}" type="presParOf" srcId="{BC3785AB-7C17-4CEB-B787-FA4BF626200B}" destId="{F3840E7F-8488-41DC-9188-7D1BE22D8076}" srcOrd="1" destOrd="0" presId="urn:microsoft.com/office/officeart/2005/8/layout/vList6"/>
    <dgm:cxn modelId="{6B0164D7-5F35-4F57-AC7E-4B0994E980A5}" type="presParOf" srcId="{A375CB25-FAAE-4344-83E4-DD5372290C39}" destId="{354B15A0-7383-48CF-8131-05BEC145D5AD}" srcOrd="1" destOrd="0" presId="urn:microsoft.com/office/officeart/2005/8/layout/vList6"/>
    <dgm:cxn modelId="{4037114F-3E6A-4DBA-88CE-1F81B956AD6E}" type="presParOf" srcId="{A375CB25-FAAE-4344-83E4-DD5372290C39}" destId="{15D4F8AF-2669-4A4C-BC63-D5738C15C213}" srcOrd="2" destOrd="0" presId="urn:microsoft.com/office/officeart/2005/8/layout/vList6"/>
    <dgm:cxn modelId="{7E66D9F0-DEB0-4982-96D3-0EFB560B5E41}" type="presParOf" srcId="{15D4F8AF-2669-4A4C-BC63-D5738C15C213}" destId="{3B7E727F-B8D0-4024-A6F3-8C1CC992DD71}" srcOrd="0" destOrd="0" presId="urn:microsoft.com/office/officeart/2005/8/layout/vList6"/>
    <dgm:cxn modelId="{48B5C9BD-E16C-40E2-9FD9-2C4B8EF71D4D}" type="presParOf" srcId="{15D4F8AF-2669-4A4C-BC63-D5738C15C213}" destId="{A9CD0DAF-E31E-4A86-8441-ABD975D56ECC}" srcOrd="1" destOrd="0" presId="urn:microsoft.com/office/officeart/2005/8/layout/vList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B84F857-0518-42D1-9F1D-1E3A15616B08}" type="doc">
      <dgm:prSet loTypeId="urn:microsoft.com/office/officeart/2005/8/layout/venn3" loCatId="relationship" qsTypeId="urn:microsoft.com/office/officeart/2005/8/quickstyle/simple2" qsCatId="simple" csTypeId="urn:microsoft.com/office/officeart/2005/8/colors/colorful1#1" csCatId="colorful" phldr="1"/>
      <dgm:spPr/>
      <dgm:t>
        <a:bodyPr/>
        <a:lstStyle/>
        <a:p>
          <a:endParaRPr lang="en-US"/>
        </a:p>
      </dgm:t>
    </dgm:pt>
    <dgm:pt modelId="{DD77BB2D-F98A-4E05-B064-E7F1B12731EE}">
      <dgm:prSet phldrT="[Text]" custT="1"/>
      <dgm:spPr/>
      <dgm:t>
        <a:bodyPr/>
        <a:lstStyle/>
        <a:p>
          <a:r>
            <a:rPr lang="en-US" sz="1200" b="1" i="0"/>
            <a:t>Innovation</a:t>
          </a:r>
        </a:p>
      </dgm:t>
    </dgm:pt>
    <dgm:pt modelId="{3C78BE81-E303-4DD9-97CB-61B50E8BC4D4}" type="parTrans" cxnId="{015D7614-143D-4461-85F6-9A9028F2B8AF}">
      <dgm:prSet/>
      <dgm:spPr/>
      <dgm:t>
        <a:bodyPr/>
        <a:lstStyle/>
        <a:p>
          <a:endParaRPr lang="en-US"/>
        </a:p>
      </dgm:t>
    </dgm:pt>
    <dgm:pt modelId="{7855F64D-772B-4C12-A1E2-A7BA325A32A4}" type="sibTrans" cxnId="{015D7614-143D-4461-85F6-9A9028F2B8AF}">
      <dgm:prSet/>
      <dgm:spPr/>
      <dgm:t>
        <a:bodyPr/>
        <a:lstStyle/>
        <a:p>
          <a:endParaRPr lang="en-US"/>
        </a:p>
      </dgm:t>
    </dgm:pt>
    <dgm:pt modelId="{8295F161-6685-4DAA-ADDA-D3F38E73BB9B}">
      <dgm:prSet phldrT="[Text]" custT="1"/>
      <dgm:spPr/>
      <dgm:t>
        <a:bodyPr/>
        <a:lstStyle/>
        <a:p>
          <a:r>
            <a:rPr lang="en-US" sz="1200" b="1"/>
            <a:t>Feasibility</a:t>
          </a:r>
        </a:p>
      </dgm:t>
    </dgm:pt>
    <dgm:pt modelId="{0B02B52C-C4A0-4997-B67A-29B184FABC88}" type="parTrans" cxnId="{EAB9504C-1D82-4CEE-9D14-85A4EB6EC9EB}">
      <dgm:prSet/>
      <dgm:spPr/>
      <dgm:t>
        <a:bodyPr/>
        <a:lstStyle/>
        <a:p>
          <a:endParaRPr lang="en-US"/>
        </a:p>
      </dgm:t>
    </dgm:pt>
    <dgm:pt modelId="{E4D84E77-1CDC-49AC-BE01-FFC36488C8F1}" type="sibTrans" cxnId="{EAB9504C-1D82-4CEE-9D14-85A4EB6EC9EB}">
      <dgm:prSet/>
      <dgm:spPr/>
      <dgm:t>
        <a:bodyPr/>
        <a:lstStyle/>
        <a:p>
          <a:endParaRPr lang="en-US"/>
        </a:p>
      </dgm:t>
    </dgm:pt>
    <dgm:pt modelId="{7B2EF517-EBAA-4428-8A8F-C459FDD00259}">
      <dgm:prSet phldrT="[Text]" custT="1"/>
      <dgm:spPr/>
      <dgm:t>
        <a:bodyPr/>
        <a:lstStyle/>
        <a:p>
          <a:r>
            <a:rPr lang="en-US" sz="1200" b="1"/>
            <a:t>Social Impact</a:t>
          </a:r>
        </a:p>
      </dgm:t>
    </dgm:pt>
    <dgm:pt modelId="{EB723364-284C-48BF-BCFC-82BA594E7BEB}" type="parTrans" cxnId="{B60FF43B-46AC-43D7-A968-D775B7474827}">
      <dgm:prSet/>
      <dgm:spPr/>
      <dgm:t>
        <a:bodyPr/>
        <a:lstStyle/>
        <a:p>
          <a:endParaRPr lang="en-US"/>
        </a:p>
      </dgm:t>
    </dgm:pt>
    <dgm:pt modelId="{5BE71BB5-EFA1-4423-B4D2-9FEA95EF6869}" type="sibTrans" cxnId="{B60FF43B-46AC-43D7-A968-D775B7474827}">
      <dgm:prSet/>
      <dgm:spPr/>
      <dgm:t>
        <a:bodyPr/>
        <a:lstStyle/>
        <a:p>
          <a:endParaRPr lang="en-US"/>
        </a:p>
      </dgm:t>
    </dgm:pt>
    <dgm:pt modelId="{6AFA15FA-AA3C-41DA-A2B3-09A85DC3C989}">
      <dgm:prSet phldrT="[Text]" custT="1"/>
      <dgm:spPr/>
      <dgm:t>
        <a:bodyPr/>
        <a:lstStyle/>
        <a:p>
          <a:r>
            <a:rPr lang="en-US" sz="1200" b="1" i="0"/>
            <a:t>Sustainability</a:t>
          </a:r>
        </a:p>
      </dgm:t>
    </dgm:pt>
    <dgm:pt modelId="{8452DD34-33AC-4518-BF95-AB91996C3F2C}" type="parTrans" cxnId="{54CE5EA0-20EB-4A60-B224-49FF79E086E7}">
      <dgm:prSet/>
      <dgm:spPr/>
      <dgm:t>
        <a:bodyPr/>
        <a:lstStyle/>
        <a:p>
          <a:endParaRPr lang="en-US"/>
        </a:p>
      </dgm:t>
    </dgm:pt>
    <dgm:pt modelId="{33D238D5-860C-4EC6-BDD2-273AECC2164C}" type="sibTrans" cxnId="{54CE5EA0-20EB-4A60-B224-49FF79E086E7}">
      <dgm:prSet/>
      <dgm:spPr/>
      <dgm:t>
        <a:bodyPr/>
        <a:lstStyle/>
        <a:p>
          <a:endParaRPr lang="en-US"/>
        </a:p>
      </dgm:t>
    </dgm:pt>
    <dgm:pt modelId="{A76D0840-1EDF-472F-84DB-6C1D2FF409F8}" type="pres">
      <dgm:prSet presAssocID="{BB84F857-0518-42D1-9F1D-1E3A15616B08}" presName="Name0" presStyleCnt="0">
        <dgm:presLayoutVars>
          <dgm:dir/>
          <dgm:resizeHandles val="exact"/>
        </dgm:presLayoutVars>
      </dgm:prSet>
      <dgm:spPr/>
      <dgm:t>
        <a:bodyPr/>
        <a:lstStyle/>
        <a:p>
          <a:endParaRPr lang="en-US"/>
        </a:p>
      </dgm:t>
    </dgm:pt>
    <dgm:pt modelId="{68A7A992-2EAB-4095-83DD-F1C49BF91A0D}" type="pres">
      <dgm:prSet presAssocID="{DD77BB2D-F98A-4E05-B064-E7F1B12731EE}" presName="Name5" presStyleLbl="vennNode1" presStyleIdx="0" presStyleCnt="4" custLinFactX="93775" custLinFactNeighborX="100000" custLinFactNeighborY="-60255">
        <dgm:presLayoutVars>
          <dgm:bulletEnabled val="1"/>
        </dgm:presLayoutVars>
      </dgm:prSet>
      <dgm:spPr/>
      <dgm:t>
        <a:bodyPr/>
        <a:lstStyle/>
        <a:p>
          <a:endParaRPr lang="en-US"/>
        </a:p>
      </dgm:t>
    </dgm:pt>
    <dgm:pt modelId="{49F4CB08-725F-4A90-94BA-745F08C01DB8}" type="pres">
      <dgm:prSet presAssocID="{7855F64D-772B-4C12-A1E2-A7BA325A32A4}" presName="space" presStyleCnt="0"/>
      <dgm:spPr/>
      <dgm:t>
        <a:bodyPr/>
        <a:lstStyle/>
        <a:p>
          <a:endParaRPr lang="en-US"/>
        </a:p>
      </dgm:t>
    </dgm:pt>
    <dgm:pt modelId="{C38B6B36-D6D4-4AC4-8BD1-36CBF557EA7A}" type="pres">
      <dgm:prSet presAssocID="{8295F161-6685-4DAA-ADDA-D3F38E73BB9B}" presName="Name5" presStyleLbl="vennNode1" presStyleIdx="1" presStyleCnt="4" custLinFactNeighborX="-63367" custLinFactNeighborY="-2818">
        <dgm:presLayoutVars>
          <dgm:bulletEnabled val="1"/>
        </dgm:presLayoutVars>
      </dgm:prSet>
      <dgm:spPr/>
      <dgm:t>
        <a:bodyPr/>
        <a:lstStyle/>
        <a:p>
          <a:endParaRPr lang="en-US"/>
        </a:p>
      </dgm:t>
    </dgm:pt>
    <dgm:pt modelId="{42F3BE8C-A12B-492E-8C8B-A8EEC672EE2C}" type="pres">
      <dgm:prSet presAssocID="{E4D84E77-1CDC-49AC-BE01-FFC36488C8F1}" presName="space" presStyleCnt="0"/>
      <dgm:spPr/>
      <dgm:t>
        <a:bodyPr/>
        <a:lstStyle/>
        <a:p>
          <a:endParaRPr lang="en-US"/>
        </a:p>
      </dgm:t>
    </dgm:pt>
    <dgm:pt modelId="{B9E90973-2650-46DC-BB5D-073ACF10054B}" type="pres">
      <dgm:prSet presAssocID="{7B2EF517-EBAA-4428-8A8F-C459FDD00259}" presName="Name5" presStyleLbl="vennNode1" presStyleIdx="2" presStyleCnt="4" custLinFactNeighborX="-9859" custLinFactNeighborY="-2534">
        <dgm:presLayoutVars>
          <dgm:bulletEnabled val="1"/>
        </dgm:presLayoutVars>
      </dgm:prSet>
      <dgm:spPr/>
      <dgm:t>
        <a:bodyPr/>
        <a:lstStyle/>
        <a:p>
          <a:endParaRPr lang="en-US"/>
        </a:p>
      </dgm:t>
    </dgm:pt>
    <dgm:pt modelId="{B5BCF5C6-14D9-4EF9-B4EC-4B0BF255DBD2}" type="pres">
      <dgm:prSet presAssocID="{5BE71BB5-EFA1-4423-B4D2-9FEA95EF6869}" presName="space" presStyleCnt="0"/>
      <dgm:spPr/>
      <dgm:t>
        <a:bodyPr/>
        <a:lstStyle/>
        <a:p>
          <a:endParaRPr lang="en-US"/>
        </a:p>
      </dgm:t>
    </dgm:pt>
    <dgm:pt modelId="{2C9DDD2E-7FCC-43FC-BAE7-DBD3850E3B36}" type="pres">
      <dgm:prSet presAssocID="{6AFA15FA-AA3C-41DA-A2B3-09A85DC3C989}" presName="Name5" presStyleLbl="vennNode1" presStyleIdx="3" presStyleCnt="4" custLinFactX="-100000" custLinFactNeighborX="-128021" custLinFactNeighborY="52651">
        <dgm:presLayoutVars>
          <dgm:bulletEnabled val="1"/>
        </dgm:presLayoutVars>
      </dgm:prSet>
      <dgm:spPr/>
      <dgm:t>
        <a:bodyPr/>
        <a:lstStyle/>
        <a:p>
          <a:endParaRPr lang="en-US"/>
        </a:p>
      </dgm:t>
    </dgm:pt>
  </dgm:ptLst>
  <dgm:cxnLst>
    <dgm:cxn modelId="{828C97E0-0F08-497B-A92D-7ADBD883E8FD}" type="presOf" srcId="{BB84F857-0518-42D1-9F1D-1E3A15616B08}" destId="{A76D0840-1EDF-472F-84DB-6C1D2FF409F8}" srcOrd="0" destOrd="0" presId="urn:microsoft.com/office/officeart/2005/8/layout/venn3"/>
    <dgm:cxn modelId="{015D7614-143D-4461-85F6-9A9028F2B8AF}" srcId="{BB84F857-0518-42D1-9F1D-1E3A15616B08}" destId="{DD77BB2D-F98A-4E05-B064-E7F1B12731EE}" srcOrd="0" destOrd="0" parTransId="{3C78BE81-E303-4DD9-97CB-61B50E8BC4D4}" sibTransId="{7855F64D-772B-4C12-A1E2-A7BA325A32A4}"/>
    <dgm:cxn modelId="{A8593FFB-A71F-4D79-A279-D437D8B5D675}" type="presOf" srcId="{7B2EF517-EBAA-4428-8A8F-C459FDD00259}" destId="{B9E90973-2650-46DC-BB5D-073ACF10054B}" srcOrd="0" destOrd="0" presId="urn:microsoft.com/office/officeart/2005/8/layout/venn3"/>
    <dgm:cxn modelId="{B60FF43B-46AC-43D7-A968-D775B7474827}" srcId="{BB84F857-0518-42D1-9F1D-1E3A15616B08}" destId="{7B2EF517-EBAA-4428-8A8F-C459FDD00259}" srcOrd="2" destOrd="0" parTransId="{EB723364-284C-48BF-BCFC-82BA594E7BEB}" sibTransId="{5BE71BB5-EFA1-4423-B4D2-9FEA95EF6869}"/>
    <dgm:cxn modelId="{E6655014-7FBF-4475-A935-4E155BBCC8E9}" type="presOf" srcId="{6AFA15FA-AA3C-41DA-A2B3-09A85DC3C989}" destId="{2C9DDD2E-7FCC-43FC-BAE7-DBD3850E3B36}" srcOrd="0" destOrd="0" presId="urn:microsoft.com/office/officeart/2005/8/layout/venn3"/>
    <dgm:cxn modelId="{7029DF0E-6EF0-4818-9D71-C2E5940A20A3}" type="presOf" srcId="{8295F161-6685-4DAA-ADDA-D3F38E73BB9B}" destId="{C38B6B36-D6D4-4AC4-8BD1-36CBF557EA7A}" srcOrd="0" destOrd="0" presId="urn:microsoft.com/office/officeart/2005/8/layout/venn3"/>
    <dgm:cxn modelId="{EAB9504C-1D82-4CEE-9D14-85A4EB6EC9EB}" srcId="{BB84F857-0518-42D1-9F1D-1E3A15616B08}" destId="{8295F161-6685-4DAA-ADDA-D3F38E73BB9B}" srcOrd="1" destOrd="0" parTransId="{0B02B52C-C4A0-4997-B67A-29B184FABC88}" sibTransId="{E4D84E77-1CDC-49AC-BE01-FFC36488C8F1}"/>
    <dgm:cxn modelId="{54CE5EA0-20EB-4A60-B224-49FF79E086E7}" srcId="{BB84F857-0518-42D1-9F1D-1E3A15616B08}" destId="{6AFA15FA-AA3C-41DA-A2B3-09A85DC3C989}" srcOrd="3" destOrd="0" parTransId="{8452DD34-33AC-4518-BF95-AB91996C3F2C}" sibTransId="{33D238D5-860C-4EC6-BDD2-273AECC2164C}"/>
    <dgm:cxn modelId="{77EC4CA0-7934-4423-93BC-7267A14A79ED}" type="presOf" srcId="{DD77BB2D-F98A-4E05-B064-E7F1B12731EE}" destId="{68A7A992-2EAB-4095-83DD-F1C49BF91A0D}" srcOrd="0" destOrd="0" presId="urn:microsoft.com/office/officeart/2005/8/layout/venn3"/>
    <dgm:cxn modelId="{7C9038E4-69F0-4D7B-8DD4-628D5685F713}" type="presParOf" srcId="{A76D0840-1EDF-472F-84DB-6C1D2FF409F8}" destId="{68A7A992-2EAB-4095-83DD-F1C49BF91A0D}" srcOrd="0" destOrd="0" presId="urn:microsoft.com/office/officeart/2005/8/layout/venn3"/>
    <dgm:cxn modelId="{4AF4C544-E906-4226-AF01-8115EA7402F0}" type="presParOf" srcId="{A76D0840-1EDF-472F-84DB-6C1D2FF409F8}" destId="{49F4CB08-725F-4A90-94BA-745F08C01DB8}" srcOrd="1" destOrd="0" presId="urn:microsoft.com/office/officeart/2005/8/layout/venn3"/>
    <dgm:cxn modelId="{3D854029-63A2-4086-8C0D-52747392F421}" type="presParOf" srcId="{A76D0840-1EDF-472F-84DB-6C1D2FF409F8}" destId="{C38B6B36-D6D4-4AC4-8BD1-36CBF557EA7A}" srcOrd="2" destOrd="0" presId="urn:microsoft.com/office/officeart/2005/8/layout/venn3"/>
    <dgm:cxn modelId="{3F9CC200-0439-46FB-BDBF-A7C566318BA0}" type="presParOf" srcId="{A76D0840-1EDF-472F-84DB-6C1D2FF409F8}" destId="{42F3BE8C-A12B-492E-8C8B-A8EEC672EE2C}" srcOrd="3" destOrd="0" presId="urn:microsoft.com/office/officeart/2005/8/layout/venn3"/>
    <dgm:cxn modelId="{C981F033-41B9-417B-AA52-36BE5377E58E}" type="presParOf" srcId="{A76D0840-1EDF-472F-84DB-6C1D2FF409F8}" destId="{B9E90973-2650-46DC-BB5D-073ACF10054B}" srcOrd="4" destOrd="0" presId="urn:microsoft.com/office/officeart/2005/8/layout/venn3"/>
    <dgm:cxn modelId="{AE88088F-B592-4CE2-92D5-DFA6D30915D4}" type="presParOf" srcId="{A76D0840-1EDF-472F-84DB-6C1D2FF409F8}" destId="{B5BCF5C6-14D9-4EF9-B4EC-4B0BF255DBD2}" srcOrd="5" destOrd="0" presId="urn:microsoft.com/office/officeart/2005/8/layout/venn3"/>
    <dgm:cxn modelId="{EAC449AC-2DB9-4974-AD73-D8F9A0BCB70B}" type="presParOf" srcId="{A76D0840-1EDF-472F-84DB-6C1D2FF409F8}" destId="{2C9DDD2E-7FCC-43FC-BAE7-DBD3850E3B36}" srcOrd="6" destOrd="0" presId="urn:microsoft.com/office/officeart/2005/8/layout/ven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0D2BEC-FBD2-467C-8AAA-FA7CCB80CC1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D76ECF55-6437-42B9-AB20-631AF03F3F84}">
      <dgm:prSet phldrT="[Text]" custT="1"/>
      <dgm:spPr/>
      <dgm:t>
        <a:bodyPr/>
        <a:lstStyle/>
        <a:p>
          <a:r>
            <a:rPr lang="en-US" sz="900"/>
            <a:t>Symposium Registration:</a:t>
          </a:r>
        </a:p>
        <a:p>
          <a:r>
            <a:rPr lang="en-US" sz="900"/>
            <a:t>(Now - 12:00 noon, 31 October 2013)</a:t>
          </a:r>
        </a:p>
      </dgm:t>
    </dgm:pt>
    <dgm:pt modelId="{33133FED-7A55-4FE5-A4CC-CFAED65ED5CA}" type="parTrans" cxnId="{C4E32BD5-B37D-4807-8248-AEA601739A75}">
      <dgm:prSet/>
      <dgm:spPr/>
      <dgm:t>
        <a:bodyPr/>
        <a:lstStyle/>
        <a:p>
          <a:endParaRPr lang="en-US"/>
        </a:p>
      </dgm:t>
    </dgm:pt>
    <dgm:pt modelId="{96B6F497-BD1D-4BF4-81B7-F877A5E43314}" type="sibTrans" cxnId="{C4E32BD5-B37D-4807-8248-AEA601739A75}">
      <dgm:prSet/>
      <dgm:spPr/>
      <dgm:t>
        <a:bodyPr/>
        <a:lstStyle/>
        <a:p>
          <a:endParaRPr lang="en-US"/>
        </a:p>
      </dgm:t>
    </dgm:pt>
    <dgm:pt modelId="{14A1A79A-B470-4667-AB4F-2975921D1B50}">
      <dgm:prSet phldrT="[Text]" custT="1"/>
      <dgm:spPr/>
      <dgm:t>
        <a:bodyPr/>
        <a:lstStyle/>
        <a:p>
          <a:r>
            <a:rPr lang="en-US" sz="900"/>
            <a:t>Pitching Entry Submission by:</a:t>
          </a:r>
        </a:p>
        <a:p>
          <a:r>
            <a:rPr lang="en-US" sz="900"/>
            <a:t>12:00 noon, 31 October 2013</a:t>
          </a:r>
        </a:p>
      </dgm:t>
    </dgm:pt>
    <dgm:pt modelId="{8DDFCE0E-3B19-4FC7-A39F-165A685ACD0C}" type="parTrans" cxnId="{907EE48E-1704-4186-A77B-38F64178A3DF}">
      <dgm:prSet/>
      <dgm:spPr/>
      <dgm:t>
        <a:bodyPr/>
        <a:lstStyle/>
        <a:p>
          <a:endParaRPr lang="en-US"/>
        </a:p>
      </dgm:t>
    </dgm:pt>
    <dgm:pt modelId="{F3CE1E12-001A-4E49-91EC-4D83F59976B0}" type="sibTrans" cxnId="{907EE48E-1704-4186-A77B-38F64178A3DF}">
      <dgm:prSet/>
      <dgm:spPr/>
      <dgm:t>
        <a:bodyPr/>
        <a:lstStyle/>
        <a:p>
          <a:endParaRPr lang="en-US"/>
        </a:p>
      </dgm:t>
    </dgm:pt>
    <dgm:pt modelId="{CA98DEFC-3B5B-4D7A-9FB9-B53AE2411BC3}">
      <dgm:prSet phldrT="[Text]"/>
      <dgm:spPr/>
      <dgm:t>
        <a:bodyPr/>
        <a:lstStyle/>
        <a:p>
          <a:r>
            <a:rPr lang="en-US"/>
            <a:t>Annoucement of Finalists for Social Innovation andEnterprise Start-up Awards:afternoon, 31 October 2013</a:t>
          </a:r>
        </a:p>
        <a:p>
          <a:r>
            <a:rPr lang="en-US"/>
            <a:t>Announcement of Fanlists for Scaling-up Awards:afternoon, 31 October 2013</a:t>
          </a:r>
        </a:p>
      </dgm:t>
    </dgm:pt>
    <dgm:pt modelId="{0560A23C-0D7B-49CE-BF52-A23152C4DD6B}" type="parTrans" cxnId="{A474F9DA-D44C-48AE-B5A1-80779F63B5F3}">
      <dgm:prSet/>
      <dgm:spPr/>
      <dgm:t>
        <a:bodyPr/>
        <a:lstStyle/>
        <a:p>
          <a:endParaRPr lang="en-US"/>
        </a:p>
      </dgm:t>
    </dgm:pt>
    <dgm:pt modelId="{1219EC43-4960-4BA2-9719-627EE41FD86E}" type="sibTrans" cxnId="{A474F9DA-D44C-48AE-B5A1-80779F63B5F3}">
      <dgm:prSet/>
      <dgm:spPr/>
      <dgm:t>
        <a:bodyPr/>
        <a:lstStyle/>
        <a:p>
          <a:endParaRPr lang="en-US"/>
        </a:p>
      </dgm:t>
    </dgm:pt>
    <dgm:pt modelId="{A51842EC-341A-4E96-965C-8ED5EF73DE3E}">
      <dgm:prSet custT="1"/>
      <dgm:spPr/>
      <dgm:t>
        <a:bodyPr/>
        <a:lstStyle/>
        <a:p>
          <a:r>
            <a:rPr lang="en-US" sz="1000" baseline="0"/>
            <a:t>Coaching of Finalists: </a:t>
          </a:r>
        </a:p>
        <a:p>
          <a:r>
            <a:rPr lang="en-US" sz="1000" baseline="0"/>
            <a:t>2nd November 2013</a:t>
          </a:r>
        </a:p>
      </dgm:t>
    </dgm:pt>
    <dgm:pt modelId="{16ED2E93-B1FC-45E9-A9D9-B231CF3F5F2E}" type="parTrans" cxnId="{D0F35DC6-6059-46A5-BA8E-EBA7A566DE66}">
      <dgm:prSet/>
      <dgm:spPr/>
      <dgm:t>
        <a:bodyPr/>
        <a:lstStyle/>
        <a:p>
          <a:endParaRPr lang="en-US"/>
        </a:p>
      </dgm:t>
    </dgm:pt>
    <dgm:pt modelId="{FC619263-25D4-4C3D-BB47-0ABDC49D5461}" type="sibTrans" cxnId="{D0F35DC6-6059-46A5-BA8E-EBA7A566DE66}">
      <dgm:prSet/>
      <dgm:spPr/>
      <dgm:t>
        <a:bodyPr/>
        <a:lstStyle/>
        <a:p>
          <a:endParaRPr lang="en-US"/>
        </a:p>
      </dgm:t>
    </dgm:pt>
    <dgm:pt modelId="{0C3F3425-32D9-4038-9E81-AFCCF7892A3B}">
      <dgm:prSet custT="1"/>
      <dgm:spPr/>
      <dgm:t>
        <a:bodyPr/>
        <a:lstStyle/>
        <a:p>
          <a:r>
            <a:rPr lang="en-US" sz="900"/>
            <a:t>Presentation &amp; Awards of Start-up Group: </a:t>
          </a:r>
        </a:p>
        <a:p>
          <a:r>
            <a:rPr lang="en-US" sz="900"/>
            <a:t>2</a:t>
          </a:r>
          <a:r>
            <a:rPr lang="en-US" sz="900" baseline="30000"/>
            <a:t>nd</a:t>
          </a:r>
          <a:r>
            <a:rPr lang="en-US" sz="900"/>
            <a:t>  November 2013</a:t>
          </a:r>
        </a:p>
      </dgm:t>
    </dgm:pt>
    <dgm:pt modelId="{DD141FE0-3C56-47C5-A92C-DC2FD1E4F3CC}" type="parTrans" cxnId="{3F842D85-5826-4D76-B926-4714E43DC617}">
      <dgm:prSet/>
      <dgm:spPr/>
      <dgm:t>
        <a:bodyPr/>
        <a:lstStyle/>
        <a:p>
          <a:endParaRPr lang="en-US"/>
        </a:p>
      </dgm:t>
    </dgm:pt>
    <dgm:pt modelId="{9BB2C9E8-5465-4566-9990-519FAF8D8F0B}" type="sibTrans" cxnId="{3F842D85-5826-4D76-B926-4714E43DC617}">
      <dgm:prSet/>
      <dgm:spPr/>
      <dgm:t>
        <a:bodyPr/>
        <a:lstStyle/>
        <a:p>
          <a:endParaRPr lang="en-US"/>
        </a:p>
      </dgm:t>
    </dgm:pt>
    <dgm:pt modelId="{9CDA2D2E-0539-4F46-A4EA-EF698605B17C}">
      <dgm:prSet custT="1"/>
      <dgm:spPr/>
      <dgm:t>
        <a:bodyPr/>
        <a:lstStyle/>
        <a:p>
          <a:r>
            <a:rPr lang="en-US" sz="900"/>
            <a:t>Presentation &amp; Awards of Scaling-up Group:</a:t>
          </a:r>
        </a:p>
        <a:p>
          <a:r>
            <a:rPr lang="en-US" sz="900"/>
            <a:t> 5th November 2013</a:t>
          </a:r>
        </a:p>
      </dgm:t>
    </dgm:pt>
    <dgm:pt modelId="{436E7E2B-6AA0-454D-91C3-7AF44F944926}" type="parTrans" cxnId="{8427498B-48F4-450B-A03D-5BC622BD0076}">
      <dgm:prSet/>
      <dgm:spPr/>
      <dgm:t>
        <a:bodyPr/>
        <a:lstStyle/>
        <a:p>
          <a:endParaRPr lang="en-US"/>
        </a:p>
      </dgm:t>
    </dgm:pt>
    <dgm:pt modelId="{B033AFEC-4E5A-4A24-93C6-216DEB6747F9}" type="sibTrans" cxnId="{8427498B-48F4-450B-A03D-5BC622BD0076}">
      <dgm:prSet/>
      <dgm:spPr/>
      <dgm:t>
        <a:bodyPr/>
        <a:lstStyle/>
        <a:p>
          <a:endParaRPr lang="en-US"/>
        </a:p>
      </dgm:t>
    </dgm:pt>
    <dgm:pt modelId="{4F66AD86-18C1-4BF3-A7F8-6737F1D59D2E}" type="pres">
      <dgm:prSet presAssocID="{9A0D2BEC-FBD2-467C-8AAA-FA7CCB80CC16}" presName="CompostProcess" presStyleCnt="0">
        <dgm:presLayoutVars>
          <dgm:dir/>
          <dgm:resizeHandles val="exact"/>
        </dgm:presLayoutVars>
      </dgm:prSet>
      <dgm:spPr/>
      <dgm:t>
        <a:bodyPr/>
        <a:lstStyle/>
        <a:p>
          <a:endParaRPr lang="en-US"/>
        </a:p>
      </dgm:t>
    </dgm:pt>
    <dgm:pt modelId="{6A5B788B-5A45-4F36-A41D-E3BBE2F6ED26}" type="pres">
      <dgm:prSet presAssocID="{9A0D2BEC-FBD2-467C-8AAA-FA7CCB80CC16}" presName="arrow" presStyleLbl="bgShp" presStyleIdx="0" presStyleCnt="1"/>
      <dgm:spPr/>
    </dgm:pt>
    <dgm:pt modelId="{ACB2C1FC-D08D-494D-8D2A-9E76F0C2C9EF}" type="pres">
      <dgm:prSet presAssocID="{9A0D2BEC-FBD2-467C-8AAA-FA7CCB80CC16}" presName="linearProcess" presStyleCnt="0"/>
      <dgm:spPr/>
    </dgm:pt>
    <dgm:pt modelId="{0D17E060-AFBE-49E1-A7E5-5B5C910DE589}" type="pres">
      <dgm:prSet presAssocID="{D76ECF55-6437-42B9-AB20-631AF03F3F84}" presName="textNode" presStyleLbl="node1" presStyleIdx="0" presStyleCnt="6">
        <dgm:presLayoutVars>
          <dgm:bulletEnabled val="1"/>
        </dgm:presLayoutVars>
      </dgm:prSet>
      <dgm:spPr/>
      <dgm:t>
        <a:bodyPr/>
        <a:lstStyle/>
        <a:p>
          <a:endParaRPr lang="en-US"/>
        </a:p>
      </dgm:t>
    </dgm:pt>
    <dgm:pt modelId="{697BC0F4-DBAC-4E0F-9A14-8D5CB3BA41E4}" type="pres">
      <dgm:prSet presAssocID="{96B6F497-BD1D-4BF4-81B7-F877A5E43314}" presName="sibTrans" presStyleCnt="0"/>
      <dgm:spPr/>
    </dgm:pt>
    <dgm:pt modelId="{78BA15BC-4DAA-4496-8F78-BE3BE3245C7A}" type="pres">
      <dgm:prSet presAssocID="{14A1A79A-B470-4667-AB4F-2975921D1B50}" presName="textNode" presStyleLbl="node1" presStyleIdx="1" presStyleCnt="6">
        <dgm:presLayoutVars>
          <dgm:bulletEnabled val="1"/>
        </dgm:presLayoutVars>
      </dgm:prSet>
      <dgm:spPr/>
      <dgm:t>
        <a:bodyPr/>
        <a:lstStyle/>
        <a:p>
          <a:endParaRPr lang="en-US"/>
        </a:p>
      </dgm:t>
    </dgm:pt>
    <dgm:pt modelId="{F6806D83-D6DD-41C4-9A58-2C215DB906AB}" type="pres">
      <dgm:prSet presAssocID="{F3CE1E12-001A-4E49-91EC-4D83F59976B0}" presName="sibTrans" presStyleCnt="0"/>
      <dgm:spPr/>
    </dgm:pt>
    <dgm:pt modelId="{C885C198-A206-41FC-9574-3AB20B356149}" type="pres">
      <dgm:prSet presAssocID="{CA98DEFC-3B5B-4D7A-9FB9-B53AE2411BC3}" presName="textNode" presStyleLbl="node1" presStyleIdx="2" presStyleCnt="6">
        <dgm:presLayoutVars>
          <dgm:bulletEnabled val="1"/>
        </dgm:presLayoutVars>
      </dgm:prSet>
      <dgm:spPr/>
      <dgm:t>
        <a:bodyPr/>
        <a:lstStyle/>
        <a:p>
          <a:endParaRPr lang="en-US"/>
        </a:p>
      </dgm:t>
    </dgm:pt>
    <dgm:pt modelId="{0AE5DEA0-E039-4CB5-87CB-B09D33A2109C}" type="pres">
      <dgm:prSet presAssocID="{1219EC43-4960-4BA2-9719-627EE41FD86E}" presName="sibTrans" presStyleCnt="0"/>
      <dgm:spPr/>
    </dgm:pt>
    <dgm:pt modelId="{39F05494-09DE-4635-B1D5-EFFABFFFE9C7}" type="pres">
      <dgm:prSet presAssocID="{A51842EC-341A-4E96-965C-8ED5EF73DE3E}" presName="textNode" presStyleLbl="node1" presStyleIdx="3" presStyleCnt="6">
        <dgm:presLayoutVars>
          <dgm:bulletEnabled val="1"/>
        </dgm:presLayoutVars>
      </dgm:prSet>
      <dgm:spPr/>
      <dgm:t>
        <a:bodyPr/>
        <a:lstStyle/>
        <a:p>
          <a:endParaRPr lang="en-US"/>
        </a:p>
      </dgm:t>
    </dgm:pt>
    <dgm:pt modelId="{3D2345C0-50D6-4E82-9770-771A2AC468E3}" type="pres">
      <dgm:prSet presAssocID="{FC619263-25D4-4C3D-BB47-0ABDC49D5461}" presName="sibTrans" presStyleCnt="0"/>
      <dgm:spPr/>
    </dgm:pt>
    <dgm:pt modelId="{705D631E-CA5D-45E9-8C5F-EC20BC90DEE8}" type="pres">
      <dgm:prSet presAssocID="{0C3F3425-32D9-4038-9E81-AFCCF7892A3B}" presName="textNode" presStyleLbl="node1" presStyleIdx="4" presStyleCnt="6" custScaleX="106564" custLinFactNeighborX="35143">
        <dgm:presLayoutVars>
          <dgm:bulletEnabled val="1"/>
        </dgm:presLayoutVars>
      </dgm:prSet>
      <dgm:spPr/>
      <dgm:t>
        <a:bodyPr/>
        <a:lstStyle/>
        <a:p>
          <a:endParaRPr lang="en-US"/>
        </a:p>
      </dgm:t>
    </dgm:pt>
    <dgm:pt modelId="{A903C7B2-3D89-4840-B967-12084F034081}" type="pres">
      <dgm:prSet presAssocID="{9BB2C9E8-5465-4566-9990-519FAF8D8F0B}" presName="sibTrans" presStyleCnt="0"/>
      <dgm:spPr/>
    </dgm:pt>
    <dgm:pt modelId="{1B3ED96A-6397-4C68-9A84-A7F40D42335F}" type="pres">
      <dgm:prSet presAssocID="{9CDA2D2E-0539-4F46-A4EA-EF698605B17C}" presName="textNode" presStyleLbl="node1" presStyleIdx="5" presStyleCnt="6" custScaleX="117998">
        <dgm:presLayoutVars>
          <dgm:bulletEnabled val="1"/>
        </dgm:presLayoutVars>
      </dgm:prSet>
      <dgm:spPr/>
      <dgm:t>
        <a:bodyPr/>
        <a:lstStyle/>
        <a:p>
          <a:endParaRPr lang="en-US"/>
        </a:p>
      </dgm:t>
    </dgm:pt>
  </dgm:ptLst>
  <dgm:cxnLst>
    <dgm:cxn modelId="{294BE390-6AD1-40E4-BF45-DE482C53F0AF}" type="presOf" srcId="{14A1A79A-B470-4667-AB4F-2975921D1B50}" destId="{78BA15BC-4DAA-4496-8F78-BE3BE3245C7A}" srcOrd="0" destOrd="0" presId="urn:microsoft.com/office/officeart/2005/8/layout/hProcess9"/>
    <dgm:cxn modelId="{D0F35DC6-6059-46A5-BA8E-EBA7A566DE66}" srcId="{9A0D2BEC-FBD2-467C-8AAA-FA7CCB80CC16}" destId="{A51842EC-341A-4E96-965C-8ED5EF73DE3E}" srcOrd="3" destOrd="0" parTransId="{16ED2E93-B1FC-45E9-A9D9-B231CF3F5F2E}" sibTransId="{FC619263-25D4-4C3D-BB47-0ABDC49D5461}"/>
    <dgm:cxn modelId="{F0AB012E-B15C-4895-928D-AF521E26E0E5}" type="presOf" srcId="{CA98DEFC-3B5B-4D7A-9FB9-B53AE2411BC3}" destId="{C885C198-A206-41FC-9574-3AB20B356149}" srcOrd="0" destOrd="0" presId="urn:microsoft.com/office/officeart/2005/8/layout/hProcess9"/>
    <dgm:cxn modelId="{A76D7678-7270-4879-820C-D7221CABD6D0}" type="presOf" srcId="{A51842EC-341A-4E96-965C-8ED5EF73DE3E}" destId="{39F05494-09DE-4635-B1D5-EFFABFFFE9C7}" srcOrd="0" destOrd="0" presId="urn:microsoft.com/office/officeart/2005/8/layout/hProcess9"/>
    <dgm:cxn modelId="{F16C9760-86B7-46F3-A6E6-66595875FF28}" type="presOf" srcId="{9A0D2BEC-FBD2-467C-8AAA-FA7CCB80CC16}" destId="{4F66AD86-18C1-4BF3-A7F8-6737F1D59D2E}" srcOrd="0" destOrd="0" presId="urn:microsoft.com/office/officeart/2005/8/layout/hProcess9"/>
    <dgm:cxn modelId="{3F842D85-5826-4D76-B926-4714E43DC617}" srcId="{9A0D2BEC-FBD2-467C-8AAA-FA7CCB80CC16}" destId="{0C3F3425-32D9-4038-9E81-AFCCF7892A3B}" srcOrd="4" destOrd="0" parTransId="{DD141FE0-3C56-47C5-A92C-DC2FD1E4F3CC}" sibTransId="{9BB2C9E8-5465-4566-9990-519FAF8D8F0B}"/>
    <dgm:cxn modelId="{C4E32BD5-B37D-4807-8248-AEA601739A75}" srcId="{9A0D2BEC-FBD2-467C-8AAA-FA7CCB80CC16}" destId="{D76ECF55-6437-42B9-AB20-631AF03F3F84}" srcOrd="0" destOrd="0" parTransId="{33133FED-7A55-4FE5-A4CC-CFAED65ED5CA}" sibTransId="{96B6F497-BD1D-4BF4-81B7-F877A5E43314}"/>
    <dgm:cxn modelId="{907EE48E-1704-4186-A77B-38F64178A3DF}" srcId="{9A0D2BEC-FBD2-467C-8AAA-FA7CCB80CC16}" destId="{14A1A79A-B470-4667-AB4F-2975921D1B50}" srcOrd="1" destOrd="0" parTransId="{8DDFCE0E-3B19-4FC7-A39F-165A685ACD0C}" sibTransId="{F3CE1E12-001A-4E49-91EC-4D83F59976B0}"/>
    <dgm:cxn modelId="{FD77E084-0A53-420C-987E-44A9B2391228}" type="presOf" srcId="{0C3F3425-32D9-4038-9E81-AFCCF7892A3B}" destId="{705D631E-CA5D-45E9-8C5F-EC20BC90DEE8}" srcOrd="0" destOrd="0" presId="urn:microsoft.com/office/officeart/2005/8/layout/hProcess9"/>
    <dgm:cxn modelId="{4A0A7555-883C-4E7A-AB74-D6B2D349EDF0}" type="presOf" srcId="{9CDA2D2E-0539-4F46-A4EA-EF698605B17C}" destId="{1B3ED96A-6397-4C68-9A84-A7F40D42335F}" srcOrd="0" destOrd="0" presId="urn:microsoft.com/office/officeart/2005/8/layout/hProcess9"/>
    <dgm:cxn modelId="{42924673-80C4-4D08-B816-3FC0C638E312}" type="presOf" srcId="{D76ECF55-6437-42B9-AB20-631AF03F3F84}" destId="{0D17E060-AFBE-49E1-A7E5-5B5C910DE589}" srcOrd="0" destOrd="0" presId="urn:microsoft.com/office/officeart/2005/8/layout/hProcess9"/>
    <dgm:cxn modelId="{A474F9DA-D44C-48AE-B5A1-80779F63B5F3}" srcId="{9A0D2BEC-FBD2-467C-8AAA-FA7CCB80CC16}" destId="{CA98DEFC-3B5B-4D7A-9FB9-B53AE2411BC3}" srcOrd="2" destOrd="0" parTransId="{0560A23C-0D7B-49CE-BF52-A23152C4DD6B}" sibTransId="{1219EC43-4960-4BA2-9719-627EE41FD86E}"/>
    <dgm:cxn modelId="{8427498B-48F4-450B-A03D-5BC622BD0076}" srcId="{9A0D2BEC-FBD2-467C-8AAA-FA7CCB80CC16}" destId="{9CDA2D2E-0539-4F46-A4EA-EF698605B17C}" srcOrd="5" destOrd="0" parTransId="{436E7E2B-6AA0-454D-91C3-7AF44F944926}" sibTransId="{B033AFEC-4E5A-4A24-93C6-216DEB6747F9}"/>
    <dgm:cxn modelId="{13260228-0650-4C51-82F6-D55916183ACD}" type="presParOf" srcId="{4F66AD86-18C1-4BF3-A7F8-6737F1D59D2E}" destId="{6A5B788B-5A45-4F36-A41D-E3BBE2F6ED26}" srcOrd="0" destOrd="0" presId="urn:microsoft.com/office/officeart/2005/8/layout/hProcess9"/>
    <dgm:cxn modelId="{790A05ED-794F-4B61-A3F4-CF53D24BA7A8}" type="presParOf" srcId="{4F66AD86-18C1-4BF3-A7F8-6737F1D59D2E}" destId="{ACB2C1FC-D08D-494D-8D2A-9E76F0C2C9EF}" srcOrd="1" destOrd="0" presId="urn:microsoft.com/office/officeart/2005/8/layout/hProcess9"/>
    <dgm:cxn modelId="{07855ABC-B83D-4C42-9591-FEF6DB4F433A}" type="presParOf" srcId="{ACB2C1FC-D08D-494D-8D2A-9E76F0C2C9EF}" destId="{0D17E060-AFBE-49E1-A7E5-5B5C910DE589}" srcOrd="0" destOrd="0" presId="urn:microsoft.com/office/officeart/2005/8/layout/hProcess9"/>
    <dgm:cxn modelId="{46A484A0-3ACF-47BE-9107-4EE1F487E2AF}" type="presParOf" srcId="{ACB2C1FC-D08D-494D-8D2A-9E76F0C2C9EF}" destId="{697BC0F4-DBAC-4E0F-9A14-8D5CB3BA41E4}" srcOrd="1" destOrd="0" presId="urn:microsoft.com/office/officeart/2005/8/layout/hProcess9"/>
    <dgm:cxn modelId="{2FF76FA8-06BC-4FDB-BF67-56EBBF50518C}" type="presParOf" srcId="{ACB2C1FC-D08D-494D-8D2A-9E76F0C2C9EF}" destId="{78BA15BC-4DAA-4496-8F78-BE3BE3245C7A}" srcOrd="2" destOrd="0" presId="urn:microsoft.com/office/officeart/2005/8/layout/hProcess9"/>
    <dgm:cxn modelId="{1EE88977-B098-4794-95A7-69E92633272E}" type="presParOf" srcId="{ACB2C1FC-D08D-494D-8D2A-9E76F0C2C9EF}" destId="{F6806D83-D6DD-41C4-9A58-2C215DB906AB}" srcOrd="3" destOrd="0" presId="urn:microsoft.com/office/officeart/2005/8/layout/hProcess9"/>
    <dgm:cxn modelId="{78704E84-AD97-4AD1-A235-D0F63F126DBC}" type="presParOf" srcId="{ACB2C1FC-D08D-494D-8D2A-9E76F0C2C9EF}" destId="{C885C198-A206-41FC-9574-3AB20B356149}" srcOrd="4" destOrd="0" presId="urn:microsoft.com/office/officeart/2005/8/layout/hProcess9"/>
    <dgm:cxn modelId="{75802786-05EE-4555-A7A9-C95315BE0574}" type="presParOf" srcId="{ACB2C1FC-D08D-494D-8D2A-9E76F0C2C9EF}" destId="{0AE5DEA0-E039-4CB5-87CB-B09D33A2109C}" srcOrd="5" destOrd="0" presId="urn:microsoft.com/office/officeart/2005/8/layout/hProcess9"/>
    <dgm:cxn modelId="{D26495F6-996D-4941-92A5-8AB74913E0AA}" type="presParOf" srcId="{ACB2C1FC-D08D-494D-8D2A-9E76F0C2C9EF}" destId="{39F05494-09DE-4635-B1D5-EFFABFFFE9C7}" srcOrd="6" destOrd="0" presId="urn:microsoft.com/office/officeart/2005/8/layout/hProcess9"/>
    <dgm:cxn modelId="{96A9A66D-0CA2-48EC-BADA-5DB92AE6ACB6}" type="presParOf" srcId="{ACB2C1FC-D08D-494D-8D2A-9E76F0C2C9EF}" destId="{3D2345C0-50D6-4E82-9770-771A2AC468E3}" srcOrd="7" destOrd="0" presId="urn:microsoft.com/office/officeart/2005/8/layout/hProcess9"/>
    <dgm:cxn modelId="{759398AF-27E0-4A8A-8ABE-272597588A5E}" type="presParOf" srcId="{ACB2C1FC-D08D-494D-8D2A-9E76F0C2C9EF}" destId="{705D631E-CA5D-45E9-8C5F-EC20BC90DEE8}" srcOrd="8" destOrd="0" presId="urn:microsoft.com/office/officeart/2005/8/layout/hProcess9"/>
    <dgm:cxn modelId="{61C66F11-B13E-4F93-A2D4-6A906D68AD80}" type="presParOf" srcId="{ACB2C1FC-D08D-494D-8D2A-9E76F0C2C9EF}" destId="{A903C7B2-3D89-4840-B967-12084F034081}" srcOrd="9" destOrd="0" presId="urn:microsoft.com/office/officeart/2005/8/layout/hProcess9"/>
    <dgm:cxn modelId="{4061C752-5DC5-4ED8-8FF1-A29FA3ACD250}" type="presParOf" srcId="{ACB2C1FC-D08D-494D-8D2A-9E76F0C2C9EF}" destId="{1B3ED96A-6397-4C68-9A84-A7F40D42335F}" srcOrd="10" destOrd="0" presId="urn:microsoft.com/office/officeart/2005/8/layout/hProcess9"/>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FAB04FE-F09F-4CCC-8E52-D5E45946E6F3}" type="doc">
      <dgm:prSet loTypeId="urn:microsoft.com/office/officeart/2005/8/layout/chevron2" loCatId="process" qsTypeId="urn:microsoft.com/office/officeart/2005/8/quickstyle/simple1" qsCatId="simple" csTypeId="urn:microsoft.com/office/officeart/2005/8/colors/accent1_2" csCatId="accent1" phldr="1"/>
      <dgm:spPr/>
    </dgm:pt>
    <dgm:pt modelId="{C2659540-73B0-4259-8551-F7B0584EA546}">
      <dgm:prSet phldrT="[Text]"/>
      <dgm:spPr/>
      <dgm:t>
        <a:bodyPr/>
        <a:lstStyle/>
        <a:p>
          <a:r>
            <a:rPr lang="en-US"/>
            <a:t>Entry Submission</a:t>
          </a:r>
        </a:p>
      </dgm:t>
    </dgm:pt>
    <dgm:pt modelId="{CFDF26B4-7E42-409F-8C7E-2B2DF7BC1ECB}" type="parTrans" cxnId="{58A5A0C2-809C-485F-BA84-4739E4A7671D}">
      <dgm:prSet/>
      <dgm:spPr/>
      <dgm:t>
        <a:bodyPr/>
        <a:lstStyle/>
        <a:p>
          <a:endParaRPr lang="en-US"/>
        </a:p>
      </dgm:t>
    </dgm:pt>
    <dgm:pt modelId="{DCAA6A1C-E38B-4B80-8A68-74F6D04AFAC5}" type="sibTrans" cxnId="{58A5A0C2-809C-485F-BA84-4739E4A7671D}">
      <dgm:prSet/>
      <dgm:spPr/>
      <dgm:t>
        <a:bodyPr/>
        <a:lstStyle/>
        <a:p>
          <a:endParaRPr lang="en-US"/>
        </a:p>
      </dgm:t>
    </dgm:pt>
    <dgm:pt modelId="{74191F49-2AF1-49F0-A9E1-25BD9785FB63}">
      <dgm:prSet phldrT="[Text]"/>
      <dgm:spPr/>
      <dgm:t>
        <a:bodyPr/>
        <a:lstStyle/>
        <a:p>
          <a:r>
            <a:rPr lang="en-US"/>
            <a:t>Presentation + Q&amp;A</a:t>
          </a:r>
        </a:p>
      </dgm:t>
    </dgm:pt>
    <dgm:pt modelId="{C7F6AD4E-5B9D-40B6-A9CB-F87237074BD9}" type="parTrans" cxnId="{B500C2C8-CCB5-4F8D-9B1E-3CB3A0CBCABF}">
      <dgm:prSet/>
      <dgm:spPr/>
      <dgm:t>
        <a:bodyPr/>
        <a:lstStyle/>
        <a:p>
          <a:endParaRPr lang="en-US"/>
        </a:p>
      </dgm:t>
    </dgm:pt>
    <dgm:pt modelId="{0550ECD8-02CD-4A62-B8D9-481EC41B03AC}" type="sibTrans" cxnId="{B500C2C8-CCB5-4F8D-9B1E-3CB3A0CBCABF}">
      <dgm:prSet/>
      <dgm:spPr/>
      <dgm:t>
        <a:bodyPr/>
        <a:lstStyle/>
        <a:p>
          <a:endParaRPr lang="en-US"/>
        </a:p>
      </dgm:t>
    </dgm:pt>
    <dgm:pt modelId="{6D9D8106-4CA0-42A7-A3D8-5EB075E4A0EA}">
      <dgm:prSet phldrT="[Text]"/>
      <dgm:spPr/>
      <dgm:t>
        <a:bodyPr/>
        <a:lstStyle/>
        <a:p>
          <a:r>
            <a:rPr lang="en-US"/>
            <a:t>Awards</a:t>
          </a:r>
        </a:p>
      </dgm:t>
    </dgm:pt>
    <dgm:pt modelId="{E9158F51-241E-4D69-8A57-05433C512818}" type="parTrans" cxnId="{CBA2FC4C-824B-4936-AD64-66E0BA2A2712}">
      <dgm:prSet/>
      <dgm:spPr/>
      <dgm:t>
        <a:bodyPr/>
        <a:lstStyle/>
        <a:p>
          <a:endParaRPr lang="en-US"/>
        </a:p>
      </dgm:t>
    </dgm:pt>
    <dgm:pt modelId="{0CC68AC5-E3A3-4855-9C51-B53FCE2F8F86}" type="sibTrans" cxnId="{CBA2FC4C-824B-4936-AD64-66E0BA2A2712}">
      <dgm:prSet/>
      <dgm:spPr/>
      <dgm:t>
        <a:bodyPr/>
        <a:lstStyle/>
        <a:p>
          <a:endParaRPr lang="en-US"/>
        </a:p>
      </dgm:t>
    </dgm:pt>
    <dgm:pt modelId="{187A5672-1330-4A47-8466-D4E8AA7FA1B5}">
      <dgm:prSet phldrT="[Text]"/>
      <dgm:spPr/>
      <dgm:t>
        <a:bodyPr/>
        <a:lstStyle/>
        <a:p>
          <a:r>
            <a:rPr lang="en-US"/>
            <a:t> All contestants submit their entry  and register on line by </a:t>
          </a:r>
          <a:r>
            <a:rPr lang="en-US" b="1"/>
            <a:t>23</a:t>
          </a:r>
          <a:r>
            <a:rPr lang="en-US" b="1" baseline="30000"/>
            <a:t>rd</a:t>
          </a:r>
          <a:r>
            <a:rPr lang="en-US" b="1"/>
            <a:t> October 2013</a:t>
          </a:r>
          <a:r>
            <a:rPr lang="en-US"/>
            <a:t>.</a:t>
          </a:r>
          <a:endParaRPr lang="en-US">
            <a:solidFill>
              <a:srgbClr val="FF0000"/>
            </a:solidFill>
          </a:endParaRPr>
        </a:p>
      </dgm:t>
    </dgm:pt>
    <dgm:pt modelId="{D1353C2D-FD84-4E46-8128-D19E43A3CBA1}" type="parTrans" cxnId="{756571B7-2666-4619-B7F0-72A4FD159FFB}">
      <dgm:prSet/>
      <dgm:spPr/>
      <dgm:t>
        <a:bodyPr/>
        <a:lstStyle/>
        <a:p>
          <a:endParaRPr lang="en-US"/>
        </a:p>
      </dgm:t>
    </dgm:pt>
    <dgm:pt modelId="{F7900254-C665-4D09-9519-C95C36D558A5}" type="sibTrans" cxnId="{756571B7-2666-4619-B7F0-72A4FD159FFB}">
      <dgm:prSet/>
      <dgm:spPr/>
      <dgm:t>
        <a:bodyPr/>
        <a:lstStyle/>
        <a:p>
          <a:endParaRPr lang="en-US"/>
        </a:p>
      </dgm:t>
    </dgm:pt>
    <dgm:pt modelId="{8FA06A7F-07B1-40FD-B8B1-199F50B37949}">
      <dgm:prSet phldrT="[Text]"/>
      <dgm:spPr/>
      <dgm:t>
        <a:bodyPr/>
        <a:lstStyle/>
        <a:p>
          <a:r>
            <a:rPr lang="en-US" baseline="0"/>
            <a:t> Coaching for all finalists on </a:t>
          </a:r>
          <a:r>
            <a:rPr lang="en-US" b="1"/>
            <a:t>2</a:t>
          </a:r>
          <a:r>
            <a:rPr lang="en-US" b="1" baseline="30000"/>
            <a:t>nd</a:t>
          </a:r>
          <a:r>
            <a:rPr lang="en-US" b="1"/>
            <a:t> November 2013.</a:t>
          </a:r>
          <a:endParaRPr lang="en-US" b="1">
            <a:solidFill>
              <a:srgbClr val="FF0000"/>
            </a:solidFill>
          </a:endParaRPr>
        </a:p>
      </dgm:t>
    </dgm:pt>
    <dgm:pt modelId="{2F62BDCC-BAE2-4A0C-85C9-AD24BFBB11FE}" type="parTrans" cxnId="{316545CC-BB31-43B6-B520-D437C61B644B}">
      <dgm:prSet/>
      <dgm:spPr/>
      <dgm:t>
        <a:bodyPr/>
        <a:lstStyle/>
        <a:p>
          <a:endParaRPr lang="en-US"/>
        </a:p>
      </dgm:t>
    </dgm:pt>
    <dgm:pt modelId="{D601E3F6-8BCA-4E31-9C5F-FE9867B797C4}" type="sibTrans" cxnId="{316545CC-BB31-43B6-B520-D437C61B644B}">
      <dgm:prSet/>
      <dgm:spPr/>
      <dgm:t>
        <a:bodyPr/>
        <a:lstStyle/>
        <a:p>
          <a:endParaRPr lang="en-US"/>
        </a:p>
      </dgm:t>
    </dgm:pt>
    <dgm:pt modelId="{67736365-E0E8-4831-B3DF-F36ED740F003}">
      <dgm:prSet phldrT="[Text]"/>
      <dgm:spPr/>
      <dgm:t>
        <a:bodyPr/>
        <a:lstStyle/>
        <a:p>
          <a:r>
            <a:rPr lang="en-US"/>
            <a:t> There will be an 8 minute Q&amp;A session after each presentation.</a:t>
          </a:r>
        </a:p>
      </dgm:t>
    </dgm:pt>
    <dgm:pt modelId="{217CDB5E-8EBC-41FA-A8DC-77808FD965AE}" type="parTrans" cxnId="{B20AB4B2-F115-4A6C-AE8D-32D53EFC05DD}">
      <dgm:prSet/>
      <dgm:spPr/>
      <dgm:t>
        <a:bodyPr/>
        <a:lstStyle/>
        <a:p>
          <a:endParaRPr lang="en-US"/>
        </a:p>
      </dgm:t>
    </dgm:pt>
    <dgm:pt modelId="{7AD92392-2376-42D1-8185-1CBCF0F82F2B}" type="sibTrans" cxnId="{B20AB4B2-F115-4A6C-AE8D-32D53EFC05DD}">
      <dgm:prSet/>
      <dgm:spPr/>
      <dgm:t>
        <a:bodyPr/>
        <a:lstStyle/>
        <a:p>
          <a:endParaRPr lang="en-US"/>
        </a:p>
      </dgm:t>
    </dgm:pt>
    <dgm:pt modelId="{B27AEA3D-1D68-4279-8B86-28E00A387598}">
      <dgm:prSet phldrT="[Text]"/>
      <dgm:spPr/>
      <dgm:t>
        <a:bodyPr/>
        <a:lstStyle/>
        <a:p>
          <a:r>
            <a:rPr lang="en-US"/>
            <a:t> The Judging Panel announces the winners and presents the cash awards and certificates</a:t>
          </a:r>
        </a:p>
      </dgm:t>
    </dgm:pt>
    <dgm:pt modelId="{3F0A8C02-8CF7-41E6-8214-713F9279C6CF}" type="parTrans" cxnId="{B2FB7D21-2247-43B9-8907-EF8C315B43C0}">
      <dgm:prSet/>
      <dgm:spPr/>
      <dgm:t>
        <a:bodyPr/>
        <a:lstStyle/>
        <a:p>
          <a:endParaRPr lang="en-US"/>
        </a:p>
      </dgm:t>
    </dgm:pt>
    <dgm:pt modelId="{F4E42C77-6FD0-45D5-A7D2-94DE2C1023E3}" type="sibTrans" cxnId="{B2FB7D21-2247-43B9-8907-EF8C315B43C0}">
      <dgm:prSet/>
      <dgm:spPr/>
      <dgm:t>
        <a:bodyPr/>
        <a:lstStyle/>
        <a:p>
          <a:endParaRPr lang="en-US"/>
        </a:p>
      </dgm:t>
    </dgm:pt>
    <dgm:pt modelId="{955E1398-D7C9-47B2-BE8B-8EEE06E3961A}">
      <dgm:prSet phldrT="[Text]"/>
      <dgm:spPr/>
      <dgm:t>
        <a:bodyPr/>
        <a:lstStyle/>
        <a:p>
          <a:r>
            <a:rPr lang="en-US"/>
            <a:t> Champions and 1st Runners-up join their  category's public Master Classes with Michael Norton  and Francis Ngai</a:t>
          </a:r>
        </a:p>
      </dgm:t>
    </dgm:pt>
    <dgm:pt modelId="{DF64411A-589A-41A5-981C-FCEEDD68294B}" type="parTrans" cxnId="{10A4F9BD-05D3-44CF-B9AC-D4A41E55A37C}">
      <dgm:prSet/>
      <dgm:spPr/>
      <dgm:t>
        <a:bodyPr/>
        <a:lstStyle/>
        <a:p>
          <a:endParaRPr lang="en-US"/>
        </a:p>
      </dgm:t>
    </dgm:pt>
    <dgm:pt modelId="{D834B994-AB35-4912-93CE-626E297AB701}" type="sibTrans" cxnId="{10A4F9BD-05D3-44CF-B9AC-D4A41E55A37C}">
      <dgm:prSet/>
      <dgm:spPr/>
      <dgm:t>
        <a:bodyPr/>
        <a:lstStyle/>
        <a:p>
          <a:endParaRPr lang="en-US"/>
        </a:p>
      </dgm:t>
    </dgm:pt>
    <dgm:pt modelId="{33FF3CC4-DDB2-4945-ABE0-7969D6140802}">
      <dgm:prSet phldrT="[Text]"/>
      <dgm:spPr/>
      <dgm:t>
        <a:bodyPr/>
        <a:lstStyle/>
        <a:p>
          <a:r>
            <a:rPr lang="en-US" baseline="0"/>
            <a:t> Finalists will give a 12 minute presentation of their social problem, goals , innovative plans and expected social impact.</a:t>
          </a:r>
          <a:endParaRPr lang="en-US">
            <a:solidFill>
              <a:srgbClr val="FF0000"/>
            </a:solidFill>
          </a:endParaRPr>
        </a:p>
      </dgm:t>
    </dgm:pt>
    <dgm:pt modelId="{7B41856B-9671-4BCA-B565-4B9B47CA1024}" type="parTrans" cxnId="{5CF51174-E825-4CDA-BAA3-D92E47CD2910}">
      <dgm:prSet/>
      <dgm:spPr/>
      <dgm:t>
        <a:bodyPr/>
        <a:lstStyle/>
        <a:p>
          <a:endParaRPr lang="en-US"/>
        </a:p>
      </dgm:t>
    </dgm:pt>
    <dgm:pt modelId="{74BB9811-AED9-4AAA-A6AB-FF940C1E383D}" type="sibTrans" cxnId="{5CF51174-E825-4CDA-BAA3-D92E47CD2910}">
      <dgm:prSet/>
      <dgm:spPr/>
      <dgm:t>
        <a:bodyPr/>
        <a:lstStyle/>
        <a:p>
          <a:endParaRPr lang="en-US"/>
        </a:p>
      </dgm:t>
    </dgm:pt>
    <dgm:pt modelId="{16EDA62A-F736-4199-B221-4FE87EBAB854}">
      <dgm:prSet phldrT="[Text]"/>
      <dgm:spPr/>
      <dgm:t>
        <a:bodyPr/>
        <a:lstStyle/>
        <a:p>
          <a:r>
            <a:rPr lang="en-US"/>
            <a:t> 5 teams will be selected as Finalists for the Social Innovation and Enterprise Start-up Awards on </a:t>
          </a:r>
          <a:r>
            <a:rPr lang="en-US" b="1"/>
            <a:t>25</a:t>
          </a:r>
          <a:r>
            <a:rPr lang="en-US" b="1" baseline="30000"/>
            <a:t>th</a:t>
          </a:r>
          <a:r>
            <a:rPr lang="en-US" b="1"/>
            <a:t> October 2013</a:t>
          </a:r>
          <a:r>
            <a:rPr lang="en-US"/>
            <a:t> AND entered to the pitching </a:t>
          </a:r>
          <a:r>
            <a:rPr lang="en-US" b="1"/>
            <a:t>on 2</a:t>
          </a:r>
          <a:r>
            <a:rPr lang="en-US" b="1" baseline="30000"/>
            <a:t>nd</a:t>
          </a:r>
          <a:r>
            <a:rPr lang="en-US" b="1"/>
            <a:t> November 2013</a:t>
          </a:r>
          <a:r>
            <a:rPr lang="en-US"/>
            <a:t>.</a:t>
          </a:r>
          <a:endParaRPr lang="en-US">
            <a:solidFill>
              <a:srgbClr val="FF0000"/>
            </a:solidFill>
          </a:endParaRPr>
        </a:p>
      </dgm:t>
    </dgm:pt>
    <dgm:pt modelId="{178D5A11-AC9E-4440-95D1-3D2545631E43}" type="parTrans" cxnId="{1E5B18D8-393A-4033-956E-E5F1C7428A78}">
      <dgm:prSet/>
      <dgm:spPr/>
      <dgm:t>
        <a:bodyPr/>
        <a:lstStyle/>
        <a:p>
          <a:endParaRPr lang="en-US"/>
        </a:p>
      </dgm:t>
    </dgm:pt>
    <dgm:pt modelId="{E034BE92-9C18-4BDC-BD2C-DE7949301E8D}" type="sibTrans" cxnId="{1E5B18D8-393A-4033-956E-E5F1C7428A78}">
      <dgm:prSet/>
      <dgm:spPr/>
      <dgm:t>
        <a:bodyPr/>
        <a:lstStyle/>
        <a:p>
          <a:endParaRPr lang="en-US"/>
        </a:p>
      </dgm:t>
    </dgm:pt>
    <dgm:pt modelId="{38A13434-CE7A-4F3F-9B15-B690925B2B75}">
      <dgm:prSet/>
      <dgm:spPr/>
      <dgm:t>
        <a:bodyPr/>
        <a:lstStyle/>
        <a:p>
          <a:r>
            <a:rPr lang="en-US"/>
            <a:t>4 teams will be selected as Finalists for the Scaling-up Awards on</a:t>
          </a:r>
          <a:r>
            <a:rPr lang="en-US" b="1"/>
            <a:t> 28</a:t>
          </a:r>
          <a:r>
            <a:rPr lang="en-US" b="1" baseline="30000"/>
            <a:t>th</a:t>
          </a:r>
          <a:r>
            <a:rPr lang="en-US" b="1"/>
            <a:t> October 2013</a:t>
          </a:r>
          <a:r>
            <a:rPr lang="en-US"/>
            <a:t> AND entered to the pitching on </a:t>
          </a:r>
          <a:r>
            <a:rPr lang="en-US" b="1"/>
            <a:t>5</a:t>
          </a:r>
          <a:r>
            <a:rPr lang="en-US" b="1" baseline="30000"/>
            <a:t>th</a:t>
          </a:r>
          <a:r>
            <a:rPr lang="en-US" b="1"/>
            <a:t> November 2013</a:t>
          </a:r>
          <a:r>
            <a:rPr lang="en-US"/>
            <a:t>.</a:t>
          </a:r>
          <a:endParaRPr lang="zh-TW"/>
        </a:p>
      </dgm:t>
    </dgm:pt>
    <dgm:pt modelId="{EC4E4396-2050-4C98-A206-F382D3D527E2}" type="parTrans" cxnId="{E16AF5F2-9FED-47AB-B8C8-1E08261CB823}">
      <dgm:prSet/>
      <dgm:spPr/>
      <dgm:t>
        <a:bodyPr/>
        <a:lstStyle/>
        <a:p>
          <a:endParaRPr lang="zh-TW" altLang="en-US"/>
        </a:p>
      </dgm:t>
    </dgm:pt>
    <dgm:pt modelId="{038D0F0D-F7EA-4097-8915-33196CE406B9}" type="sibTrans" cxnId="{E16AF5F2-9FED-47AB-B8C8-1E08261CB823}">
      <dgm:prSet/>
      <dgm:spPr/>
      <dgm:t>
        <a:bodyPr/>
        <a:lstStyle/>
        <a:p>
          <a:endParaRPr lang="zh-TW" altLang="en-US"/>
        </a:p>
      </dgm:t>
    </dgm:pt>
    <dgm:pt modelId="{9562C5B1-6BEC-4ADB-BE9C-C2B329BBE8B8}" type="pres">
      <dgm:prSet presAssocID="{AFAB04FE-F09F-4CCC-8E52-D5E45946E6F3}" presName="linearFlow" presStyleCnt="0">
        <dgm:presLayoutVars>
          <dgm:dir/>
          <dgm:animLvl val="lvl"/>
          <dgm:resizeHandles val="exact"/>
        </dgm:presLayoutVars>
      </dgm:prSet>
      <dgm:spPr/>
    </dgm:pt>
    <dgm:pt modelId="{BF700871-E838-4E42-8E2D-84616060B978}" type="pres">
      <dgm:prSet presAssocID="{C2659540-73B0-4259-8551-F7B0584EA546}" presName="composite" presStyleCnt="0"/>
      <dgm:spPr/>
    </dgm:pt>
    <dgm:pt modelId="{90E65A81-466E-4AE8-A9C6-391D27C177DD}" type="pres">
      <dgm:prSet presAssocID="{C2659540-73B0-4259-8551-F7B0584EA546}" presName="parentText" presStyleLbl="alignNode1" presStyleIdx="0" presStyleCnt="3">
        <dgm:presLayoutVars>
          <dgm:chMax val="1"/>
          <dgm:bulletEnabled val="1"/>
        </dgm:presLayoutVars>
      </dgm:prSet>
      <dgm:spPr/>
      <dgm:t>
        <a:bodyPr/>
        <a:lstStyle/>
        <a:p>
          <a:endParaRPr lang="en-US"/>
        </a:p>
      </dgm:t>
    </dgm:pt>
    <dgm:pt modelId="{5AFC54C6-9BD1-4083-BC68-0566476F39B8}" type="pres">
      <dgm:prSet presAssocID="{C2659540-73B0-4259-8551-F7B0584EA546}" presName="descendantText" presStyleLbl="alignAcc1" presStyleIdx="0" presStyleCnt="3">
        <dgm:presLayoutVars>
          <dgm:bulletEnabled val="1"/>
        </dgm:presLayoutVars>
      </dgm:prSet>
      <dgm:spPr/>
      <dgm:t>
        <a:bodyPr/>
        <a:lstStyle/>
        <a:p>
          <a:endParaRPr lang="en-US"/>
        </a:p>
      </dgm:t>
    </dgm:pt>
    <dgm:pt modelId="{D998B563-0438-42FA-AC6E-9A438B6E8167}" type="pres">
      <dgm:prSet presAssocID="{DCAA6A1C-E38B-4B80-8A68-74F6D04AFAC5}" presName="sp" presStyleCnt="0"/>
      <dgm:spPr/>
    </dgm:pt>
    <dgm:pt modelId="{20CA185F-AB8E-4E3B-A407-E515286C0E5B}" type="pres">
      <dgm:prSet presAssocID="{74191F49-2AF1-49F0-A9E1-25BD9785FB63}" presName="composite" presStyleCnt="0"/>
      <dgm:spPr/>
    </dgm:pt>
    <dgm:pt modelId="{4852C897-35FE-4C0E-9032-81AFBD0DC84B}" type="pres">
      <dgm:prSet presAssocID="{74191F49-2AF1-49F0-A9E1-25BD9785FB63}" presName="parentText" presStyleLbl="alignNode1" presStyleIdx="1" presStyleCnt="3">
        <dgm:presLayoutVars>
          <dgm:chMax val="1"/>
          <dgm:bulletEnabled val="1"/>
        </dgm:presLayoutVars>
      </dgm:prSet>
      <dgm:spPr/>
      <dgm:t>
        <a:bodyPr/>
        <a:lstStyle/>
        <a:p>
          <a:endParaRPr lang="en-US"/>
        </a:p>
      </dgm:t>
    </dgm:pt>
    <dgm:pt modelId="{7DAEAF23-2F7B-4377-B96C-782D78D28B6D}" type="pres">
      <dgm:prSet presAssocID="{74191F49-2AF1-49F0-A9E1-25BD9785FB63}" presName="descendantText" presStyleLbl="alignAcc1" presStyleIdx="1" presStyleCnt="3">
        <dgm:presLayoutVars>
          <dgm:bulletEnabled val="1"/>
        </dgm:presLayoutVars>
      </dgm:prSet>
      <dgm:spPr/>
      <dgm:t>
        <a:bodyPr/>
        <a:lstStyle/>
        <a:p>
          <a:endParaRPr lang="en-US"/>
        </a:p>
      </dgm:t>
    </dgm:pt>
    <dgm:pt modelId="{9C787FC3-B393-43A6-96B9-67B7F0A95EF0}" type="pres">
      <dgm:prSet presAssocID="{0550ECD8-02CD-4A62-B8D9-481EC41B03AC}" presName="sp" presStyleCnt="0"/>
      <dgm:spPr/>
    </dgm:pt>
    <dgm:pt modelId="{3A183172-4140-4617-91C2-D86BEB9CCE85}" type="pres">
      <dgm:prSet presAssocID="{6D9D8106-4CA0-42A7-A3D8-5EB075E4A0EA}" presName="composite" presStyleCnt="0"/>
      <dgm:spPr/>
    </dgm:pt>
    <dgm:pt modelId="{723C4495-0A9C-438B-9CD0-E3ECEB4804EB}" type="pres">
      <dgm:prSet presAssocID="{6D9D8106-4CA0-42A7-A3D8-5EB075E4A0EA}" presName="parentText" presStyleLbl="alignNode1" presStyleIdx="2" presStyleCnt="3">
        <dgm:presLayoutVars>
          <dgm:chMax val="1"/>
          <dgm:bulletEnabled val="1"/>
        </dgm:presLayoutVars>
      </dgm:prSet>
      <dgm:spPr/>
      <dgm:t>
        <a:bodyPr/>
        <a:lstStyle/>
        <a:p>
          <a:endParaRPr lang="en-US"/>
        </a:p>
      </dgm:t>
    </dgm:pt>
    <dgm:pt modelId="{91F7B575-84A0-45AC-88D1-816CD13D3856}" type="pres">
      <dgm:prSet presAssocID="{6D9D8106-4CA0-42A7-A3D8-5EB075E4A0EA}" presName="descendantText" presStyleLbl="alignAcc1" presStyleIdx="2" presStyleCnt="3">
        <dgm:presLayoutVars>
          <dgm:bulletEnabled val="1"/>
        </dgm:presLayoutVars>
      </dgm:prSet>
      <dgm:spPr/>
      <dgm:t>
        <a:bodyPr/>
        <a:lstStyle/>
        <a:p>
          <a:endParaRPr lang="en-US"/>
        </a:p>
      </dgm:t>
    </dgm:pt>
  </dgm:ptLst>
  <dgm:cxnLst>
    <dgm:cxn modelId="{58A5A0C2-809C-485F-BA84-4739E4A7671D}" srcId="{AFAB04FE-F09F-4CCC-8E52-D5E45946E6F3}" destId="{C2659540-73B0-4259-8551-F7B0584EA546}" srcOrd="0" destOrd="0" parTransId="{CFDF26B4-7E42-409F-8C7E-2B2DF7BC1ECB}" sibTransId="{DCAA6A1C-E38B-4B80-8A68-74F6D04AFAC5}"/>
    <dgm:cxn modelId="{B6432C1F-6CB9-4939-AEC7-3CC86EBE38CE}" type="presOf" srcId="{33FF3CC4-DDB2-4945-ABE0-7969D6140802}" destId="{7DAEAF23-2F7B-4377-B96C-782D78D28B6D}" srcOrd="0" destOrd="1" presId="urn:microsoft.com/office/officeart/2005/8/layout/chevron2"/>
    <dgm:cxn modelId="{6405917E-B4D0-4FB6-B4ED-726FA3C0257D}" type="presOf" srcId="{B27AEA3D-1D68-4279-8B86-28E00A387598}" destId="{91F7B575-84A0-45AC-88D1-816CD13D3856}" srcOrd="0" destOrd="0" presId="urn:microsoft.com/office/officeart/2005/8/layout/chevron2"/>
    <dgm:cxn modelId="{10A4F9BD-05D3-44CF-B9AC-D4A41E55A37C}" srcId="{6D9D8106-4CA0-42A7-A3D8-5EB075E4A0EA}" destId="{955E1398-D7C9-47B2-BE8B-8EEE06E3961A}" srcOrd="1" destOrd="0" parTransId="{DF64411A-589A-41A5-981C-FCEEDD68294B}" sibTransId="{D834B994-AB35-4912-93CE-626E297AB701}"/>
    <dgm:cxn modelId="{2F3015BC-18CC-4809-AB96-1A802CACB4D4}" type="presOf" srcId="{955E1398-D7C9-47B2-BE8B-8EEE06E3961A}" destId="{91F7B575-84A0-45AC-88D1-816CD13D3856}" srcOrd="0" destOrd="1" presId="urn:microsoft.com/office/officeart/2005/8/layout/chevron2"/>
    <dgm:cxn modelId="{D17BD56B-3BF8-4D1D-AFDD-E6343B356F4D}" type="presOf" srcId="{74191F49-2AF1-49F0-A9E1-25BD9785FB63}" destId="{4852C897-35FE-4C0E-9032-81AFBD0DC84B}" srcOrd="0" destOrd="0" presId="urn:microsoft.com/office/officeart/2005/8/layout/chevron2"/>
    <dgm:cxn modelId="{72BDCE91-F2E6-4A2B-8CDF-3A1CD575054F}" type="presOf" srcId="{16EDA62A-F736-4199-B221-4FE87EBAB854}" destId="{5AFC54C6-9BD1-4083-BC68-0566476F39B8}" srcOrd="0" destOrd="1" presId="urn:microsoft.com/office/officeart/2005/8/layout/chevron2"/>
    <dgm:cxn modelId="{BE122F2C-9000-48ED-9291-16FF3F5116B8}" type="presOf" srcId="{187A5672-1330-4A47-8466-D4E8AA7FA1B5}" destId="{5AFC54C6-9BD1-4083-BC68-0566476F39B8}" srcOrd="0" destOrd="0" presId="urn:microsoft.com/office/officeart/2005/8/layout/chevron2"/>
    <dgm:cxn modelId="{97AE8205-A718-4CE2-B2C0-900F423272DB}" type="presOf" srcId="{C2659540-73B0-4259-8551-F7B0584EA546}" destId="{90E65A81-466E-4AE8-A9C6-391D27C177DD}" srcOrd="0" destOrd="0" presId="urn:microsoft.com/office/officeart/2005/8/layout/chevron2"/>
    <dgm:cxn modelId="{E362F4F3-1C3C-45D9-B44E-225F2C13552F}" type="presOf" srcId="{38A13434-CE7A-4F3F-9B15-B690925B2B75}" destId="{5AFC54C6-9BD1-4083-BC68-0566476F39B8}" srcOrd="0" destOrd="2" presId="urn:microsoft.com/office/officeart/2005/8/layout/chevron2"/>
    <dgm:cxn modelId="{B2FB7D21-2247-43B9-8907-EF8C315B43C0}" srcId="{6D9D8106-4CA0-42A7-A3D8-5EB075E4A0EA}" destId="{B27AEA3D-1D68-4279-8B86-28E00A387598}" srcOrd="0" destOrd="0" parTransId="{3F0A8C02-8CF7-41E6-8214-713F9279C6CF}" sibTransId="{F4E42C77-6FD0-45D5-A7D2-94DE2C1023E3}"/>
    <dgm:cxn modelId="{E16AF5F2-9FED-47AB-B8C8-1E08261CB823}" srcId="{C2659540-73B0-4259-8551-F7B0584EA546}" destId="{38A13434-CE7A-4F3F-9B15-B690925B2B75}" srcOrd="2" destOrd="0" parTransId="{EC4E4396-2050-4C98-A206-F382D3D527E2}" sibTransId="{038D0F0D-F7EA-4097-8915-33196CE406B9}"/>
    <dgm:cxn modelId="{9F80157F-245A-4568-A326-15B30C5B5ED3}" type="presOf" srcId="{AFAB04FE-F09F-4CCC-8E52-D5E45946E6F3}" destId="{9562C5B1-6BEC-4ADB-BE9C-C2B329BBE8B8}" srcOrd="0" destOrd="0" presId="urn:microsoft.com/office/officeart/2005/8/layout/chevron2"/>
    <dgm:cxn modelId="{CBA2FC4C-824B-4936-AD64-66E0BA2A2712}" srcId="{AFAB04FE-F09F-4CCC-8E52-D5E45946E6F3}" destId="{6D9D8106-4CA0-42A7-A3D8-5EB075E4A0EA}" srcOrd="2" destOrd="0" parTransId="{E9158F51-241E-4D69-8A57-05433C512818}" sibTransId="{0CC68AC5-E3A3-4855-9C51-B53FCE2F8F86}"/>
    <dgm:cxn modelId="{0C7AD432-54DC-4880-8F66-68721DF86AD3}" type="presOf" srcId="{6D9D8106-4CA0-42A7-A3D8-5EB075E4A0EA}" destId="{723C4495-0A9C-438B-9CD0-E3ECEB4804EB}" srcOrd="0" destOrd="0" presId="urn:microsoft.com/office/officeart/2005/8/layout/chevron2"/>
    <dgm:cxn modelId="{B20AB4B2-F115-4A6C-AE8D-32D53EFC05DD}" srcId="{74191F49-2AF1-49F0-A9E1-25BD9785FB63}" destId="{67736365-E0E8-4831-B3DF-F36ED740F003}" srcOrd="2" destOrd="0" parTransId="{217CDB5E-8EBC-41FA-A8DC-77808FD965AE}" sibTransId="{7AD92392-2376-42D1-8185-1CBCF0F82F2B}"/>
    <dgm:cxn modelId="{5CF51174-E825-4CDA-BAA3-D92E47CD2910}" srcId="{74191F49-2AF1-49F0-A9E1-25BD9785FB63}" destId="{33FF3CC4-DDB2-4945-ABE0-7969D6140802}" srcOrd="1" destOrd="0" parTransId="{7B41856B-9671-4BCA-B565-4B9B47CA1024}" sibTransId="{74BB9811-AED9-4AAA-A6AB-FF940C1E383D}"/>
    <dgm:cxn modelId="{756571B7-2666-4619-B7F0-72A4FD159FFB}" srcId="{C2659540-73B0-4259-8551-F7B0584EA546}" destId="{187A5672-1330-4A47-8466-D4E8AA7FA1B5}" srcOrd="0" destOrd="0" parTransId="{D1353C2D-FD84-4E46-8128-D19E43A3CBA1}" sibTransId="{F7900254-C665-4D09-9519-C95C36D558A5}"/>
    <dgm:cxn modelId="{1E5B18D8-393A-4033-956E-E5F1C7428A78}" srcId="{C2659540-73B0-4259-8551-F7B0584EA546}" destId="{16EDA62A-F736-4199-B221-4FE87EBAB854}" srcOrd="1" destOrd="0" parTransId="{178D5A11-AC9E-4440-95D1-3D2545631E43}" sibTransId="{E034BE92-9C18-4BDC-BD2C-DE7949301E8D}"/>
    <dgm:cxn modelId="{316545CC-BB31-43B6-B520-D437C61B644B}" srcId="{74191F49-2AF1-49F0-A9E1-25BD9785FB63}" destId="{8FA06A7F-07B1-40FD-B8B1-199F50B37949}" srcOrd="0" destOrd="0" parTransId="{2F62BDCC-BAE2-4A0C-85C9-AD24BFBB11FE}" sibTransId="{D601E3F6-8BCA-4E31-9C5F-FE9867B797C4}"/>
    <dgm:cxn modelId="{D82532D6-8BCC-4BFA-8FC1-7251E88C389C}" type="presOf" srcId="{67736365-E0E8-4831-B3DF-F36ED740F003}" destId="{7DAEAF23-2F7B-4377-B96C-782D78D28B6D}" srcOrd="0" destOrd="2" presId="urn:microsoft.com/office/officeart/2005/8/layout/chevron2"/>
    <dgm:cxn modelId="{AA0B8E5D-F16C-4105-95ED-6CBCFFCD9D63}" type="presOf" srcId="{8FA06A7F-07B1-40FD-B8B1-199F50B37949}" destId="{7DAEAF23-2F7B-4377-B96C-782D78D28B6D}" srcOrd="0" destOrd="0" presId="urn:microsoft.com/office/officeart/2005/8/layout/chevron2"/>
    <dgm:cxn modelId="{B500C2C8-CCB5-4F8D-9B1E-3CB3A0CBCABF}" srcId="{AFAB04FE-F09F-4CCC-8E52-D5E45946E6F3}" destId="{74191F49-2AF1-49F0-A9E1-25BD9785FB63}" srcOrd="1" destOrd="0" parTransId="{C7F6AD4E-5B9D-40B6-A9CB-F87237074BD9}" sibTransId="{0550ECD8-02CD-4A62-B8D9-481EC41B03AC}"/>
    <dgm:cxn modelId="{713879D9-FDC8-4168-9BE9-8061451BB083}" type="presParOf" srcId="{9562C5B1-6BEC-4ADB-BE9C-C2B329BBE8B8}" destId="{BF700871-E838-4E42-8E2D-84616060B978}" srcOrd="0" destOrd="0" presId="urn:microsoft.com/office/officeart/2005/8/layout/chevron2"/>
    <dgm:cxn modelId="{7EB838EB-395D-4ED4-A724-468007494B45}" type="presParOf" srcId="{BF700871-E838-4E42-8E2D-84616060B978}" destId="{90E65A81-466E-4AE8-A9C6-391D27C177DD}" srcOrd="0" destOrd="0" presId="urn:microsoft.com/office/officeart/2005/8/layout/chevron2"/>
    <dgm:cxn modelId="{F2D2A606-36BB-49BD-AF1A-B603560B01DA}" type="presParOf" srcId="{BF700871-E838-4E42-8E2D-84616060B978}" destId="{5AFC54C6-9BD1-4083-BC68-0566476F39B8}" srcOrd="1" destOrd="0" presId="urn:microsoft.com/office/officeart/2005/8/layout/chevron2"/>
    <dgm:cxn modelId="{3BF570C6-4E56-4C19-A7D6-E47B843C9055}" type="presParOf" srcId="{9562C5B1-6BEC-4ADB-BE9C-C2B329BBE8B8}" destId="{D998B563-0438-42FA-AC6E-9A438B6E8167}" srcOrd="1" destOrd="0" presId="urn:microsoft.com/office/officeart/2005/8/layout/chevron2"/>
    <dgm:cxn modelId="{AA198FE2-F46E-445D-9735-D7B0C1420700}" type="presParOf" srcId="{9562C5B1-6BEC-4ADB-BE9C-C2B329BBE8B8}" destId="{20CA185F-AB8E-4E3B-A407-E515286C0E5B}" srcOrd="2" destOrd="0" presId="urn:microsoft.com/office/officeart/2005/8/layout/chevron2"/>
    <dgm:cxn modelId="{358EB8B2-694F-4520-9E4F-7788F570E9C8}" type="presParOf" srcId="{20CA185F-AB8E-4E3B-A407-E515286C0E5B}" destId="{4852C897-35FE-4C0E-9032-81AFBD0DC84B}" srcOrd="0" destOrd="0" presId="urn:microsoft.com/office/officeart/2005/8/layout/chevron2"/>
    <dgm:cxn modelId="{98D5B4B7-46CA-47DD-BFB3-80A671D27111}" type="presParOf" srcId="{20CA185F-AB8E-4E3B-A407-E515286C0E5B}" destId="{7DAEAF23-2F7B-4377-B96C-782D78D28B6D}" srcOrd="1" destOrd="0" presId="urn:microsoft.com/office/officeart/2005/8/layout/chevron2"/>
    <dgm:cxn modelId="{063A25BC-83B8-4DD0-8259-EB3690385E4D}" type="presParOf" srcId="{9562C5B1-6BEC-4ADB-BE9C-C2B329BBE8B8}" destId="{9C787FC3-B393-43A6-96B9-67B7F0A95EF0}" srcOrd="3" destOrd="0" presId="urn:microsoft.com/office/officeart/2005/8/layout/chevron2"/>
    <dgm:cxn modelId="{893C80CE-1B74-43C8-89F5-175F642BD01E}" type="presParOf" srcId="{9562C5B1-6BEC-4ADB-BE9C-C2B329BBE8B8}" destId="{3A183172-4140-4617-91C2-D86BEB9CCE85}" srcOrd="4" destOrd="0" presId="urn:microsoft.com/office/officeart/2005/8/layout/chevron2"/>
    <dgm:cxn modelId="{1DAF2218-1165-4EC2-9EAB-EA2F4FC99997}" type="presParOf" srcId="{3A183172-4140-4617-91C2-D86BEB9CCE85}" destId="{723C4495-0A9C-438B-9CD0-E3ECEB4804EB}" srcOrd="0" destOrd="0" presId="urn:microsoft.com/office/officeart/2005/8/layout/chevron2"/>
    <dgm:cxn modelId="{769D87C0-4A82-42A5-96AC-E47495DC6118}" type="presParOf" srcId="{3A183172-4140-4617-91C2-D86BEB9CCE85}" destId="{91F7B575-84A0-45AC-88D1-816CD13D3856}"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840E7F-8488-41DC-9188-7D1BE22D8076}">
      <dsp:nvSpPr>
        <dsp:cNvPr id="0" name=""/>
        <dsp:cNvSpPr/>
      </dsp:nvSpPr>
      <dsp:spPr>
        <a:xfrm>
          <a:off x="1822868" y="301"/>
          <a:ext cx="2734303" cy="1174193"/>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n-US" sz="1100" kern="1200"/>
            <a:t> are designed to recognize and encourage those who are finalizing plans to or have recently started-up a social enterprise. </a:t>
          </a:r>
        </a:p>
      </dsp:txBody>
      <dsp:txXfrm>
        <a:off x="1822868" y="147075"/>
        <a:ext cx="2293981" cy="880645"/>
      </dsp:txXfrm>
    </dsp:sp>
    <dsp:sp modelId="{98C36DA1-5B11-4C2D-B674-9A52FDC66054}">
      <dsp:nvSpPr>
        <dsp:cNvPr id="0" name=""/>
        <dsp:cNvSpPr/>
      </dsp:nvSpPr>
      <dsp:spPr>
        <a:xfrm>
          <a:off x="0" y="301"/>
          <a:ext cx="1822868" cy="1174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u="none" kern="1200"/>
            <a:t>Social Innovation and Enterprise Start-up Awards </a:t>
          </a:r>
        </a:p>
      </dsp:txBody>
      <dsp:txXfrm>
        <a:off x="57319" y="57620"/>
        <a:ext cx="1708230" cy="1059555"/>
      </dsp:txXfrm>
    </dsp:sp>
    <dsp:sp modelId="{A9CD0DAF-E31E-4A86-8441-ABD975D56ECC}">
      <dsp:nvSpPr>
        <dsp:cNvPr id="0" name=""/>
        <dsp:cNvSpPr/>
      </dsp:nvSpPr>
      <dsp:spPr>
        <a:xfrm>
          <a:off x="1822868" y="1291913"/>
          <a:ext cx="2734303" cy="1174193"/>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kern="1200"/>
            <a:t> are for social enterprises that wish to build on a proven track record and to magnify their social impact through scaling-up their activities.</a:t>
          </a:r>
          <a:endParaRPr lang="en-US" sz="1100" kern="1200"/>
        </a:p>
      </dsp:txBody>
      <dsp:txXfrm>
        <a:off x="1822868" y="1438687"/>
        <a:ext cx="2293981" cy="880645"/>
      </dsp:txXfrm>
    </dsp:sp>
    <dsp:sp modelId="{3B7E727F-B8D0-4024-A6F3-8C1CC992DD71}">
      <dsp:nvSpPr>
        <dsp:cNvPr id="0" name=""/>
        <dsp:cNvSpPr/>
      </dsp:nvSpPr>
      <dsp:spPr>
        <a:xfrm>
          <a:off x="0" y="1227462"/>
          <a:ext cx="1822868" cy="117419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u="none" kern="1200"/>
            <a:t>Project Flame Scaling-up  Awards</a:t>
          </a:r>
          <a:endParaRPr lang="en-US" sz="1200" u="none" kern="1200"/>
        </a:p>
      </dsp:txBody>
      <dsp:txXfrm>
        <a:off x="57319" y="1284781"/>
        <a:ext cx="1708230" cy="10595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A7A992-2EAB-4095-83DD-F1C49BF91A0D}">
      <dsp:nvSpPr>
        <dsp:cNvPr id="0" name=""/>
        <dsp:cNvSpPr/>
      </dsp:nvSpPr>
      <dsp:spPr>
        <a:xfrm>
          <a:off x="1989496" y="0"/>
          <a:ext cx="1747093" cy="1747093"/>
        </a:xfrm>
        <a:prstGeom prst="ellipse">
          <a:avLst/>
        </a:prstGeom>
        <a:solidFill>
          <a:schemeClr val="accent2">
            <a:alpha val="50000"/>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96148" tIns="15240" rIns="96148" bIns="15240" numCol="1" spcCol="1270" anchor="ctr" anchorCtr="0">
          <a:noAutofit/>
        </a:bodyPr>
        <a:lstStyle/>
        <a:p>
          <a:pPr lvl="0" algn="ctr" defTabSz="533400">
            <a:lnSpc>
              <a:spcPct val="90000"/>
            </a:lnSpc>
            <a:spcBef>
              <a:spcPct val="0"/>
            </a:spcBef>
            <a:spcAft>
              <a:spcPct val="35000"/>
            </a:spcAft>
          </a:pPr>
          <a:r>
            <a:rPr lang="en-US" sz="1200" b="1" i="0" kern="1200"/>
            <a:t>Innovation</a:t>
          </a:r>
        </a:p>
      </dsp:txBody>
      <dsp:txXfrm>
        <a:off x="2245352" y="255856"/>
        <a:ext cx="1235381" cy="1235381"/>
      </dsp:txXfrm>
    </dsp:sp>
    <dsp:sp modelId="{C38B6B36-D6D4-4AC4-8BD1-36CBF557EA7A}">
      <dsp:nvSpPr>
        <dsp:cNvPr id="0" name=""/>
        <dsp:cNvSpPr/>
      </dsp:nvSpPr>
      <dsp:spPr>
        <a:xfrm>
          <a:off x="1177999" y="973956"/>
          <a:ext cx="1747093" cy="1747093"/>
        </a:xfrm>
        <a:prstGeom prst="ellipse">
          <a:avLst/>
        </a:prstGeom>
        <a:solidFill>
          <a:schemeClr val="accent3">
            <a:alpha val="50000"/>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96148" tIns="15240" rIns="96148" bIns="15240" numCol="1" spcCol="1270" anchor="ctr" anchorCtr="0">
          <a:noAutofit/>
        </a:bodyPr>
        <a:lstStyle/>
        <a:p>
          <a:pPr lvl="0" algn="ctr" defTabSz="533400">
            <a:lnSpc>
              <a:spcPct val="90000"/>
            </a:lnSpc>
            <a:spcBef>
              <a:spcPct val="0"/>
            </a:spcBef>
            <a:spcAft>
              <a:spcPct val="35000"/>
            </a:spcAft>
          </a:pPr>
          <a:r>
            <a:rPr lang="en-US" sz="1200" b="1" kern="1200"/>
            <a:t>Feasibility</a:t>
          </a:r>
        </a:p>
      </dsp:txBody>
      <dsp:txXfrm>
        <a:off x="1433855" y="1229812"/>
        <a:ext cx="1235381" cy="1235381"/>
      </dsp:txXfrm>
    </dsp:sp>
    <dsp:sp modelId="{B9E90973-2650-46DC-BB5D-073ACF10054B}">
      <dsp:nvSpPr>
        <dsp:cNvPr id="0" name=""/>
        <dsp:cNvSpPr/>
      </dsp:nvSpPr>
      <dsp:spPr>
        <a:xfrm>
          <a:off x="2762641" y="978918"/>
          <a:ext cx="1747093" cy="1747093"/>
        </a:xfrm>
        <a:prstGeom prst="ellipse">
          <a:avLst/>
        </a:prstGeom>
        <a:solidFill>
          <a:schemeClr val="accent4">
            <a:alpha val="50000"/>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96148" tIns="15240" rIns="96148" bIns="15240" numCol="1" spcCol="1270" anchor="ctr" anchorCtr="0">
          <a:noAutofit/>
        </a:bodyPr>
        <a:lstStyle/>
        <a:p>
          <a:pPr lvl="0" algn="ctr" defTabSz="533400">
            <a:lnSpc>
              <a:spcPct val="90000"/>
            </a:lnSpc>
            <a:spcBef>
              <a:spcPct val="0"/>
            </a:spcBef>
            <a:spcAft>
              <a:spcPct val="35000"/>
            </a:spcAft>
          </a:pPr>
          <a:r>
            <a:rPr lang="en-US" sz="1200" b="1" kern="1200"/>
            <a:t>Social Impact</a:t>
          </a:r>
        </a:p>
      </dsp:txBody>
      <dsp:txXfrm>
        <a:off x="3018497" y="1234774"/>
        <a:ext cx="1235381" cy="1235381"/>
      </dsp:txXfrm>
    </dsp:sp>
    <dsp:sp modelId="{2C9DDD2E-7FCC-43FC-BAE7-DBD3850E3B36}">
      <dsp:nvSpPr>
        <dsp:cNvPr id="0" name=""/>
        <dsp:cNvSpPr/>
      </dsp:nvSpPr>
      <dsp:spPr>
        <a:xfrm>
          <a:off x="2000342" y="1943051"/>
          <a:ext cx="1747093" cy="1747093"/>
        </a:xfrm>
        <a:prstGeom prst="ellipse">
          <a:avLst/>
        </a:prstGeom>
        <a:solidFill>
          <a:schemeClr val="accent5">
            <a:alpha val="50000"/>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96148" tIns="15240" rIns="96148" bIns="15240" numCol="1" spcCol="1270" anchor="ctr" anchorCtr="0">
          <a:noAutofit/>
        </a:bodyPr>
        <a:lstStyle/>
        <a:p>
          <a:pPr lvl="0" algn="ctr" defTabSz="533400">
            <a:lnSpc>
              <a:spcPct val="90000"/>
            </a:lnSpc>
            <a:spcBef>
              <a:spcPct val="0"/>
            </a:spcBef>
            <a:spcAft>
              <a:spcPct val="35000"/>
            </a:spcAft>
          </a:pPr>
          <a:r>
            <a:rPr lang="en-US" sz="1200" b="1" i="0" kern="1200"/>
            <a:t>Sustainability</a:t>
          </a:r>
        </a:p>
      </dsp:txBody>
      <dsp:txXfrm>
        <a:off x="2256198" y="2198907"/>
        <a:ext cx="1235381" cy="12353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5B788B-5A45-4F36-A41D-E3BBE2F6ED26}">
      <dsp:nvSpPr>
        <dsp:cNvPr id="0" name=""/>
        <dsp:cNvSpPr/>
      </dsp:nvSpPr>
      <dsp:spPr>
        <a:xfrm>
          <a:off x="411479" y="0"/>
          <a:ext cx="4663440" cy="3202871"/>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17E060-AFBE-49E1-A7E5-5B5C910DE589}">
      <dsp:nvSpPr>
        <dsp:cNvPr id="0" name=""/>
        <dsp:cNvSpPr/>
      </dsp:nvSpPr>
      <dsp:spPr>
        <a:xfrm>
          <a:off x="2517" y="960861"/>
          <a:ext cx="843855" cy="12811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Symposium Registration:</a:t>
          </a:r>
        </a:p>
        <a:p>
          <a:pPr lvl="0" algn="ctr" defTabSz="400050">
            <a:lnSpc>
              <a:spcPct val="90000"/>
            </a:lnSpc>
            <a:spcBef>
              <a:spcPct val="0"/>
            </a:spcBef>
            <a:spcAft>
              <a:spcPct val="35000"/>
            </a:spcAft>
          </a:pPr>
          <a:r>
            <a:rPr lang="en-US" sz="900" kern="1200"/>
            <a:t>(Now - 12:00 noon, 31 October 2013)</a:t>
          </a:r>
        </a:p>
      </dsp:txBody>
      <dsp:txXfrm>
        <a:off x="43711" y="1002055"/>
        <a:ext cx="761467" cy="1198760"/>
      </dsp:txXfrm>
    </dsp:sp>
    <dsp:sp modelId="{78BA15BC-4DAA-4496-8F78-BE3BE3245C7A}">
      <dsp:nvSpPr>
        <dsp:cNvPr id="0" name=""/>
        <dsp:cNvSpPr/>
      </dsp:nvSpPr>
      <dsp:spPr>
        <a:xfrm>
          <a:off x="888566" y="960861"/>
          <a:ext cx="843855" cy="12811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Pitching Entry Submission by:</a:t>
          </a:r>
        </a:p>
        <a:p>
          <a:pPr lvl="0" algn="ctr" defTabSz="400050">
            <a:lnSpc>
              <a:spcPct val="90000"/>
            </a:lnSpc>
            <a:spcBef>
              <a:spcPct val="0"/>
            </a:spcBef>
            <a:spcAft>
              <a:spcPct val="35000"/>
            </a:spcAft>
          </a:pPr>
          <a:r>
            <a:rPr lang="en-US" sz="900" kern="1200"/>
            <a:t>12:00 noon, 31 October 2013</a:t>
          </a:r>
        </a:p>
      </dsp:txBody>
      <dsp:txXfrm>
        <a:off x="929760" y="1002055"/>
        <a:ext cx="761467" cy="1198760"/>
      </dsp:txXfrm>
    </dsp:sp>
    <dsp:sp modelId="{C885C198-A206-41FC-9574-3AB20B356149}">
      <dsp:nvSpPr>
        <dsp:cNvPr id="0" name=""/>
        <dsp:cNvSpPr/>
      </dsp:nvSpPr>
      <dsp:spPr>
        <a:xfrm>
          <a:off x="1774614" y="960861"/>
          <a:ext cx="843855" cy="12811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Annoucement of Finalists for Social Innovation andEnterprise Start-up Awards:afternoon, 31 October 2013</a:t>
          </a:r>
        </a:p>
        <a:p>
          <a:pPr lvl="0" algn="ctr" defTabSz="266700">
            <a:lnSpc>
              <a:spcPct val="90000"/>
            </a:lnSpc>
            <a:spcBef>
              <a:spcPct val="0"/>
            </a:spcBef>
            <a:spcAft>
              <a:spcPct val="35000"/>
            </a:spcAft>
          </a:pPr>
          <a:r>
            <a:rPr lang="en-US" sz="600" kern="1200"/>
            <a:t>Announcement of Fanlists for Scaling-up Awards:afternoon, 31 October 2013</a:t>
          </a:r>
        </a:p>
      </dsp:txBody>
      <dsp:txXfrm>
        <a:off x="1815808" y="1002055"/>
        <a:ext cx="761467" cy="1198760"/>
      </dsp:txXfrm>
    </dsp:sp>
    <dsp:sp modelId="{39F05494-09DE-4635-B1D5-EFFABFFFE9C7}">
      <dsp:nvSpPr>
        <dsp:cNvPr id="0" name=""/>
        <dsp:cNvSpPr/>
      </dsp:nvSpPr>
      <dsp:spPr>
        <a:xfrm>
          <a:off x="2660662" y="960861"/>
          <a:ext cx="843855" cy="12811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baseline="0"/>
            <a:t>Coaching of Finalists: </a:t>
          </a:r>
        </a:p>
        <a:p>
          <a:pPr lvl="0" algn="ctr" defTabSz="444500">
            <a:lnSpc>
              <a:spcPct val="90000"/>
            </a:lnSpc>
            <a:spcBef>
              <a:spcPct val="0"/>
            </a:spcBef>
            <a:spcAft>
              <a:spcPct val="35000"/>
            </a:spcAft>
          </a:pPr>
          <a:r>
            <a:rPr lang="en-US" sz="1000" kern="1200" baseline="0"/>
            <a:t>2nd November 2013</a:t>
          </a:r>
        </a:p>
      </dsp:txBody>
      <dsp:txXfrm>
        <a:off x="2701856" y="1002055"/>
        <a:ext cx="761467" cy="1198760"/>
      </dsp:txXfrm>
    </dsp:sp>
    <dsp:sp modelId="{705D631E-CA5D-45E9-8C5F-EC20BC90DEE8}">
      <dsp:nvSpPr>
        <dsp:cNvPr id="0" name=""/>
        <dsp:cNvSpPr/>
      </dsp:nvSpPr>
      <dsp:spPr>
        <a:xfrm>
          <a:off x="3561538" y="960861"/>
          <a:ext cx="899246" cy="12811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Presentation &amp; Awards of Start-up Group: </a:t>
          </a:r>
        </a:p>
        <a:p>
          <a:pPr lvl="0" algn="ctr" defTabSz="400050">
            <a:lnSpc>
              <a:spcPct val="90000"/>
            </a:lnSpc>
            <a:spcBef>
              <a:spcPct val="0"/>
            </a:spcBef>
            <a:spcAft>
              <a:spcPct val="35000"/>
            </a:spcAft>
          </a:pPr>
          <a:r>
            <a:rPr lang="en-US" sz="900" kern="1200"/>
            <a:t>2</a:t>
          </a:r>
          <a:r>
            <a:rPr lang="en-US" sz="900" kern="1200" baseline="30000"/>
            <a:t>nd</a:t>
          </a:r>
          <a:r>
            <a:rPr lang="en-US" sz="900" kern="1200"/>
            <a:t>  November 2013</a:t>
          </a:r>
        </a:p>
      </dsp:txBody>
      <dsp:txXfrm>
        <a:off x="3605436" y="1004759"/>
        <a:ext cx="811450" cy="1193352"/>
      </dsp:txXfrm>
    </dsp:sp>
    <dsp:sp modelId="{1B3ED96A-6397-4C68-9A84-A7F40D42335F}">
      <dsp:nvSpPr>
        <dsp:cNvPr id="0" name=""/>
        <dsp:cNvSpPr/>
      </dsp:nvSpPr>
      <dsp:spPr>
        <a:xfrm>
          <a:off x="4488149" y="960861"/>
          <a:ext cx="995732" cy="12811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Presentation &amp; Awards of Scaling-up Group:</a:t>
          </a:r>
        </a:p>
        <a:p>
          <a:pPr lvl="0" algn="ctr" defTabSz="400050">
            <a:lnSpc>
              <a:spcPct val="90000"/>
            </a:lnSpc>
            <a:spcBef>
              <a:spcPct val="0"/>
            </a:spcBef>
            <a:spcAft>
              <a:spcPct val="35000"/>
            </a:spcAft>
          </a:pPr>
          <a:r>
            <a:rPr lang="en-US" sz="900" kern="1200"/>
            <a:t> 5th November 2013</a:t>
          </a:r>
        </a:p>
      </dsp:txBody>
      <dsp:txXfrm>
        <a:off x="4536757" y="1009469"/>
        <a:ext cx="898516" cy="11839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E65A81-466E-4AE8-A9C6-391D27C177DD}">
      <dsp:nvSpPr>
        <dsp:cNvPr id="0" name=""/>
        <dsp:cNvSpPr/>
      </dsp:nvSpPr>
      <dsp:spPr>
        <a:xfrm rot="5400000">
          <a:off x="-180022" y="18087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Entry Submission</a:t>
          </a:r>
        </a:p>
      </dsp:txBody>
      <dsp:txXfrm rot="-5400000">
        <a:off x="1" y="420908"/>
        <a:ext cx="840105" cy="360045"/>
      </dsp:txXfrm>
    </dsp:sp>
    <dsp:sp modelId="{5AFC54C6-9BD1-4083-BC68-0566476F39B8}">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All contestants submit their entry  and register on line by </a:t>
          </a:r>
          <a:r>
            <a:rPr lang="en-US" sz="900" b="1" kern="1200"/>
            <a:t>23</a:t>
          </a:r>
          <a:r>
            <a:rPr lang="en-US" sz="900" b="1" kern="1200" baseline="30000"/>
            <a:t>rd</a:t>
          </a:r>
          <a:r>
            <a:rPr lang="en-US" sz="900" b="1" kern="1200"/>
            <a:t> October 2013</a:t>
          </a:r>
          <a:r>
            <a:rPr lang="en-US" sz="900" kern="1200"/>
            <a:t>.</a:t>
          </a:r>
          <a:endParaRPr lang="en-US" sz="900" kern="1200">
            <a:solidFill>
              <a:srgbClr val="FF0000"/>
            </a:solidFill>
          </a:endParaRPr>
        </a:p>
        <a:p>
          <a:pPr marL="57150" lvl="1" indent="-57150" algn="l" defTabSz="400050">
            <a:lnSpc>
              <a:spcPct val="90000"/>
            </a:lnSpc>
            <a:spcBef>
              <a:spcPct val="0"/>
            </a:spcBef>
            <a:spcAft>
              <a:spcPct val="15000"/>
            </a:spcAft>
            <a:buChar char="••"/>
          </a:pPr>
          <a:r>
            <a:rPr lang="en-US" sz="900" kern="1200"/>
            <a:t> 5 teams will be selected as Finalists for the Social Innovation and Enterprise Start-up Awards on </a:t>
          </a:r>
          <a:r>
            <a:rPr lang="en-US" sz="900" b="1" kern="1200"/>
            <a:t>25</a:t>
          </a:r>
          <a:r>
            <a:rPr lang="en-US" sz="900" b="1" kern="1200" baseline="30000"/>
            <a:t>th</a:t>
          </a:r>
          <a:r>
            <a:rPr lang="en-US" sz="900" b="1" kern="1200"/>
            <a:t> October 2013</a:t>
          </a:r>
          <a:r>
            <a:rPr lang="en-US" sz="900" kern="1200"/>
            <a:t> AND entered to the pitching </a:t>
          </a:r>
          <a:r>
            <a:rPr lang="en-US" sz="900" b="1" kern="1200"/>
            <a:t>on 2</a:t>
          </a:r>
          <a:r>
            <a:rPr lang="en-US" sz="900" b="1" kern="1200" baseline="30000"/>
            <a:t>nd</a:t>
          </a:r>
          <a:r>
            <a:rPr lang="en-US" sz="900" b="1" kern="1200"/>
            <a:t> November 2013</a:t>
          </a:r>
          <a:r>
            <a:rPr lang="en-US" sz="900" kern="1200"/>
            <a:t>.</a:t>
          </a:r>
          <a:endParaRPr lang="en-US" sz="900" kern="1200">
            <a:solidFill>
              <a:srgbClr val="FF0000"/>
            </a:solidFill>
          </a:endParaRPr>
        </a:p>
        <a:p>
          <a:pPr marL="57150" lvl="1" indent="-57150" algn="l" defTabSz="400050">
            <a:lnSpc>
              <a:spcPct val="90000"/>
            </a:lnSpc>
            <a:spcBef>
              <a:spcPct val="0"/>
            </a:spcBef>
            <a:spcAft>
              <a:spcPct val="15000"/>
            </a:spcAft>
            <a:buChar char="••"/>
          </a:pPr>
          <a:r>
            <a:rPr lang="en-US" sz="900" kern="1200"/>
            <a:t>4 teams will be selected as Finalists for the Scaling-up Awards on</a:t>
          </a:r>
          <a:r>
            <a:rPr lang="en-US" sz="900" b="1" kern="1200"/>
            <a:t> 28</a:t>
          </a:r>
          <a:r>
            <a:rPr lang="en-US" sz="900" b="1" kern="1200" baseline="30000"/>
            <a:t>th</a:t>
          </a:r>
          <a:r>
            <a:rPr lang="en-US" sz="900" b="1" kern="1200"/>
            <a:t> October 2013</a:t>
          </a:r>
          <a:r>
            <a:rPr lang="en-US" sz="900" kern="1200"/>
            <a:t> AND entered to the pitching on </a:t>
          </a:r>
          <a:r>
            <a:rPr lang="en-US" sz="900" b="1" kern="1200"/>
            <a:t>5</a:t>
          </a:r>
          <a:r>
            <a:rPr lang="en-US" sz="900" b="1" kern="1200" baseline="30000"/>
            <a:t>th</a:t>
          </a:r>
          <a:r>
            <a:rPr lang="en-US" sz="900" b="1" kern="1200"/>
            <a:t> November 2013</a:t>
          </a:r>
          <a:r>
            <a:rPr lang="en-US" sz="900" kern="1200"/>
            <a:t>.</a:t>
          </a:r>
          <a:endParaRPr lang="zh-TW" sz="900" kern="1200"/>
        </a:p>
      </dsp:txBody>
      <dsp:txXfrm rot="-5400000">
        <a:off x="840105" y="38936"/>
        <a:ext cx="4608214" cy="703935"/>
      </dsp:txXfrm>
    </dsp:sp>
    <dsp:sp modelId="{4852C897-35FE-4C0E-9032-81AFBD0DC84B}">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Presentation + Q&amp;A</a:t>
          </a:r>
        </a:p>
      </dsp:txBody>
      <dsp:txXfrm rot="-5400000">
        <a:off x="1" y="1420178"/>
        <a:ext cx="840105" cy="360045"/>
      </dsp:txXfrm>
    </dsp:sp>
    <dsp:sp modelId="{7DAEAF23-2F7B-4377-B96C-782D78D28B6D}">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baseline="0"/>
            <a:t> Coaching for all finalists on </a:t>
          </a:r>
          <a:r>
            <a:rPr lang="en-US" sz="900" b="1" kern="1200"/>
            <a:t>2</a:t>
          </a:r>
          <a:r>
            <a:rPr lang="en-US" sz="900" b="1" kern="1200" baseline="30000"/>
            <a:t>nd</a:t>
          </a:r>
          <a:r>
            <a:rPr lang="en-US" sz="900" b="1" kern="1200"/>
            <a:t> November 2013.</a:t>
          </a:r>
          <a:endParaRPr lang="en-US" sz="900" b="1" kern="1200">
            <a:solidFill>
              <a:srgbClr val="FF0000"/>
            </a:solidFill>
          </a:endParaRPr>
        </a:p>
        <a:p>
          <a:pPr marL="57150" lvl="1" indent="-57150" algn="l" defTabSz="400050">
            <a:lnSpc>
              <a:spcPct val="90000"/>
            </a:lnSpc>
            <a:spcBef>
              <a:spcPct val="0"/>
            </a:spcBef>
            <a:spcAft>
              <a:spcPct val="15000"/>
            </a:spcAft>
            <a:buChar char="••"/>
          </a:pPr>
          <a:r>
            <a:rPr lang="en-US" sz="900" kern="1200" baseline="0"/>
            <a:t> Finalists will give a 12 minute presentation of their social problem, goals , innovative plans and expected social impact.</a:t>
          </a:r>
          <a:endParaRPr lang="en-US" sz="900" kern="1200">
            <a:solidFill>
              <a:srgbClr val="FF0000"/>
            </a:solidFill>
          </a:endParaRPr>
        </a:p>
        <a:p>
          <a:pPr marL="57150" lvl="1" indent="-57150" algn="l" defTabSz="400050">
            <a:lnSpc>
              <a:spcPct val="90000"/>
            </a:lnSpc>
            <a:spcBef>
              <a:spcPct val="0"/>
            </a:spcBef>
            <a:spcAft>
              <a:spcPct val="15000"/>
            </a:spcAft>
            <a:buChar char="••"/>
          </a:pPr>
          <a:r>
            <a:rPr lang="en-US" sz="900" kern="1200"/>
            <a:t> There will be an 8 minute Q&amp;A session after each presentation.</a:t>
          </a:r>
        </a:p>
      </dsp:txBody>
      <dsp:txXfrm rot="-5400000">
        <a:off x="840105" y="1038206"/>
        <a:ext cx="4608214" cy="703935"/>
      </dsp:txXfrm>
    </dsp:sp>
    <dsp:sp modelId="{723C4495-0A9C-438B-9CD0-E3ECEB4804EB}">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Awards</a:t>
          </a:r>
        </a:p>
      </dsp:txBody>
      <dsp:txXfrm rot="-5400000">
        <a:off x="1" y="2419448"/>
        <a:ext cx="840105" cy="360045"/>
      </dsp:txXfrm>
    </dsp:sp>
    <dsp:sp modelId="{91F7B575-84A0-45AC-88D1-816CD13D3856}">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The Judging Panel announces the winners and presents the cash awards and certificates</a:t>
          </a:r>
        </a:p>
        <a:p>
          <a:pPr marL="57150" lvl="1" indent="-57150" algn="l" defTabSz="400050">
            <a:lnSpc>
              <a:spcPct val="90000"/>
            </a:lnSpc>
            <a:spcBef>
              <a:spcPct val="0"/>
            </a:spcBef>
            <a:spcAft>
              <a:spcPct val="15000"/>
            </a:spcAft>
            <a:buChar char="••"/>
          </a:pPr>
          <a:r>
            <a:rPr lang="en-US" sz="900" kern="1200"/>
            <a:t> Champions and 1st Runners-up join their  category's public Master Classes with Michael Norton  and Francis Ngai</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AD407-97F9-C548-85DD-6EB6BC1CE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1071</Words>
  <Characters>6106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Hand2 Spot</dc:creator>
  <cp:lastModifiedBy>Xinhong LIU</cp:lastModifiedBy>
  <cp:revision>6</cp:revision>
  <cp:lastPrinted>2013-10-08T09:12:00Z</cp:lastPrinted>
  <dcterms:created xsi:type="dcterms:W3CDTF">2013-10-09T04:21:00Z</dcterms:created>
  <dcterms:modified xsi:type="dcterms:W3CDTF">2013-10-28T10:08:00Z</dcterms:modified>
</cp:coreProperties>
</file>